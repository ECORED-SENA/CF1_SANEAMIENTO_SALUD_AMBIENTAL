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b w:val="1"/>
          <w:color w:val="000000"/>
          <w:sz w:val="20"/>
          <w:szCs w:val="20"/>
        </w:rPr>
      </w:pPr>
      <w:r w:rsidDel="00000000" w:rsidR="00000000" w:rsidRPr="00000000">
        <w:rPr>
          <w:b w:val="1"/>
          <w:color w:val="000000"/>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240" w:lineRule="auto"/>
        <w:jc w:val="both"/>
        <w:rPr>
          <w:color w:val="000000"/>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3">
            <w:pPr>
              <w:spacing w:after="120" w:line="240" w:lineRule="auto"/>
              <w:rPr>
                <w:b w:val="1"/>
                <w:sz w:val="20"/>
                <w:szCs w:val="20"/>
              </w:rPr>
            </w:pPr>
            <w:r w:rsidDel="00000000" w:rsidR="00000000" w:rsidRPr="00000000">
              <w:rPr>
                <w:b w:val="1"/>
                <w:sz w:val="20"/>
                <w:szCs w:val="20"/>
                <w:rtl w:val="0"/>
              </w:rPr>
              <w:t xml:space="preserve">PROGRAMA DE FORMACIÓN</w:t>
            </w:r>
          </w:p>
        </w:tc>
        <w:tc>
          <w:tcPr>
            <w:shd w:fill="edf2f8" w:val="clear"/>
            <w:vAlign w:val="center"/>
          </w:tcPr>
          <w:p w:rsidR="00000000" w:rsidDel="00000000" w:rsidP="00000000" w:rsidRDefault="00000000" w:rsidRPr="00000000" w14:paraId="00000004">
            <w:pPr>
              <w:spacing w:after="120" w:line="240" w:lineRule="auto"/>
              <w:rPr>
                <w:sz w:val="20"/>
                <w:szCs w:val="20"/>
              </w:rPr>
            </w:pPr>
            <w:r w:rsidDel="00000000" w:rsidR="00000000" w:rsidRPr="00000000">
              <w:rPr>
                <w:sz w:val="20"/>
                <w:szCs w:val="20"/>
                <w:rtl w:val="0"/>
              </w:rPr>
              <w:t xml:space="preserve">Saneamiento y salud ambiental</w:t>
            </w:r>
          </w:p>
        </w:tc>
      </w:tr>
    </w:tbl>
    <w:p w:rsidR="00000000" w:rsidDel="00000000" w:rsidP="00000000" w:rsidRDefault="00000000" w:rsidRPr="00000000" w14:paraId="00000005">
      <w:pPr>
        <w:spacing w:after="120" w:line="240" w:lineRule="auto"/>
        <w:jc w:val="both"/>
        <w:rPr>
          <w:color w:val="000000"/>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6">
            <w:pPr>
              <w:spacing w:after="120" w:line="240" w:lineRule="auto"/>
              <w:jc w:val="both"/>
              <w:rPr>
                <w:b w:val="1"/>
                <w:color w:val="000000"/>
                <w:sz w:val="20"/>
                <w:szCs w:val="20"/>
              </w:rPr>
            </w:pPr>
            <w:r w:rsidDel="00000000" w:rsidR="00000000" w:rsidRPr="00000000">
              <w:rPr>
                <w:b w:val="1"/>
                <w:color w:val="000000"/>
                <w:sz w:val="20"/>
                <w:szCs w:val="20"/>
                <w:rtl w:val="0"/>
              </w:rPr>
              <w:t xml:space="preserve">COMPETENCIA</w:t>
            </w:r>
          </w:p>
        </w:tc>
        <w:tc>
          <w:tcPr>
            <w:shd w:fill="edf2f8" w:val="clear"/>
            <w:vAlign w:val="center"/>
          </w:tcPr>
          <w:p w:rsidR="00000000" w:rsidDel="00000000" w:rsidP="00000000" w:rsidRDefault="00000000" w:rsidRPr="00000000" w14:paraId="00000007">
            <w:pPr>
              <w:spacing w:after="120" w:line="240" w:lineRule="auto"/>
              <w:rPr>
                <w:color w:val="000000"/>
                <w:sz w:val="20"/>
                <w:szCs w:val="20"/>
                <w:u w:val="single"/>
              </w:rPr>
            </w:pPr>
            <w:r w:rsidDel="00000000" w:rsidR="00000000" w:rsidRPr="00000000">
              <w:rPr>
                <w:color w:val="000000"/>
                <w:sz w:val="20"/>
                <w:szCs w:val="20"/>
                <w:rtl w:val="0"/>
              </w:rPr>
              <w:t xml:space="preserve">220201079. Coordinar campaña ambiental según estrategias de promotoría y normativa.</w:t>
            </w:r>
            <w:r w:rsidDel="00000000" w:rsidR="00000000" w:rsidRPr="00000000">
              <w:rPr>
                <w:rtl w:val="0"/>
              </w:rPr>
            </w:r>
          </w:p>
        </w:tc>
        <w:tc>
          <w:tcPr>
            <w:shd w:fill="edf2f8" w:val="clear"/>
            <w:vAlign w:val="center"/>
          </w:tcPr>
          <w:p w:rsidR="00000000" w:rsidDel="00000000" w:rsidP="00000000" w:rsidRDefault="00000000" w:rsidRPr="00000000" w14:paraId="00000008">
            <w:pPr>
              <w:spacing w:after="120" w:line="240" w:lineRule="auto"/>
              <w:jc w:val="both"/>
              <w:rPr>
                <w:b w:val="1"/>
                <w:color w:val="000000"/>
                <w:sz w:val="20"/>
                <w:szCs w:val="20"/>
              </w:rPr>
            </w:pPr>
            <w:r w:rsidDel="00000000" w:rsidR="00000000" w:rsidRPr="00000000">
              <w:rPr>
                <w:b w:val="1"/>
                <w:color w:val="000000"/>
                <w:sz w:val="20"/>
                <w:szCs w:val="20"/>
                <w:rtl w:val="0"/>
              </w:rPr>
              <w:t xml:space="preserve">RESULTADOS DE APRENDIZAJE</w:t>
            </w:r>
          </w:p>
        </w:tc>
        <w:tc>
          <w:tcPr>
            <w:shd w:fill="edf2f8" w:val="clear"/>
            <w:vAlign w:val="center"/>
          </w:tcPr>
          <w:p w:rsidR="00000000" w:rsidDel="00000000" w:rsidP="00000000" w:rsidRDefault="00000000" w:rsidRPr="00000000" w14:paraId="00000009">
            <w:pPr>
              <w:spacing w:after="120" w:line="240" w:lineRule="auto"/>
              <w:ind w:left="66" w:firstLine="0"/>
              <w:rPr>
                <w:b w:val="1"/>
                <w:color w:val="000000"/>
                <w:sz w:val="20"/>
                <w:szCs w:val="20"/>
              </w:rPr>
            </w:pPr>
            <w:r w:rsidDel="00000000" w:rsidR="00000000" w:rsidRPr="00000000">
              <w:rPr>
                <w:color w:val="000000"/>
                <w:sz w:val="20"/>
                <w:szCs w:val="20"/>
                <w:rtl w:val="0"/>
              </w:rPr>
              <w:t xml:space="preserve">220201079-01. Elaborar plan de promotoría ambiental, de acuerdo con criterios técnicos y normativa.</w:t>
            </w:r>
            <w:r w:rsidDel="00000000" w:rsidR="00000000" w:rsidRPr="00000000">
              <w:rPr>
                <w:rtl w:val="0"/>
              </w:rPr>
            </w:r>
          </w:p>
        </w:tc>
      </w:tr>
    </w:tbl>
    <w:p w:rsidR="00000000" w:rsidDel="00000000" w:rsidP="00000000" w:rsidRDefault="00000000" w:rsidRPr="00000000" w14:paraId="0000000A">
      <w:pPr>
        <w:spacing w:after="120" w:line="240" w:lineRule="auto"/>
        <w:jc w:val="both"/>
        <w:rPr>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0B">
            <w:pPr>
              <w:spacing w:after="120" w:line="240" w:lineRule="auto"/>
              <w:jc w:val="both"/>
              <w:rPr>
                <w:b w:val="1"/>
                <w:color w:val="000000"/>
                <w:sz w:val="20"/>
                <w:szCs w:val="20"/>
              </w:rPr>
            </w:pPr>
            <w:r w:rsidDel="00000000" w:rsidR="00000000" w:rsidRPr="00000000">
              <w:rPr>
                <w:b w:val="1"/>
                <w:color w:val="000000"/>
                <w:sz w:val="20"/>
                <w:szCs w:val="20"/>
                <w:rtl w:val="0"/>
              </w:rPr>
              <w:t xml:space="preserve">NÚMERO DEL COMPONENTE FORMATIVO</w:t>
            </w:r>
          </w:p>
        </w:tc>
        <w:tc>
          <w:tcPr>
            <w:shd w:fill="edf2f8" w:val="clear"/>
            <w:vAlign w:val="center"/>
          </w:tcPr>
          <w:p w:rsidR="00000000" w:rsidDel="00000000" w:rsidP="00000000" w:rsidRDefault="00000000" w:rsidRPr="00000000" w14:paraId="0000000C">
            <w:pPr>
              <w:spacing w:after="120" w:line="240" w:lineRule="auto"/>
              <w:jc w:val="both"/>
              <w:rPr>
                <w:color w:val="000000"/>
                <w:sz w:val="20"/>
                <w:szCs w:val="20"/>
              </w:rPr>
            </w:pPr>
            <w:r w:rsidDel="00000000" w:rsidR="00000000" w:rsidRPr="00000000">
              <w:rPr>
                <w:color w:val="000000"/>
                <w:sz w:val="20"/>
                <w:szCs w:val="20"/>
                <w:rtl w:val="0"/>
              </w:rPr>
              <w:t xml:space="preserve">001</w:t>
            </w:r>
          </w:p>
        </w:tc>
      </w:tr>
      <w:tr>
        <w:trPr>
          <w:cantSplit w:val="0"/>
          <w:trHeight w:val="340" w:hRule="atLeast"/>
          <w:tblHeader w:val="0"/>
        </w:trPr>
        <w:tc>
          <w:tcPr>
            <w:shd w:fill="edf2f8" w:val="clear"/>
            <w:vAlign w:val="center"/>
          </w:tcPr>
          <w:p w:rsidR="00000000" w:rsidDel="00000000" w:rsidP="00000000" w:rsidRDefault="00000000" w:rsidRPr="00000000" w14:paraId="0000000D">
            <w:pPr>
              <w:spacing w:after="120" w:line="240" w:lineRule="auto"/>
              <w:jc w:val="both"/>
              <w:rPr>
                <w:b w:val="1"/>
                <w:color w:val="000000"/>
                <w:sz w:val="20"/>
                <w:szCs w:val="20"/>
              </w:rPr>
            </w:pPr>
            <w:r w:rsidDel="00000000" w:rsidR="00000000" w:rsidRPr="00000000">
              <w:rPr>
                <w:b w:val="1"/>
                <w:color w:val="000000"/>
                <w:sz w:val="20"/>
                <w:szCs w:val="20"/>
                <w:rtl w:val="0"/>
              </w:rPr>
              <w:t xml:space="preserve">NOMBRE DEL COMPONENTE FORMATIVO</w:t>
            </w:r>
          </w:p>
        </w:tc>
        <w:tc>
          <w:tcPr>
            <w:shd w:fill="edf2f8" w:val="clear"/>
            <w:vAlign w:val="center"/>
          </w:tcPr>
          <w:p w:rsidR="00000000" w:rsidDel="00000000" w:rsidP="00000000" w:rsidRDefault="00000000" w:rsidRPr="00000000" w14:paraId="0000000E">
            <w:pPr>
              <w:spacing w:after="120" w:line="240" w:lineRule="auto"/>
              <w:jc w:val="both"/>
              <w:rPr>
                <w:color w:val="000000"/>
                <w:sz w:val="20"/>
                <w:szCs w:val="20"/>
              </w:rPr>
            </w:pPr>
            <w:r w:rsidDel="00000000" w:rsidR="00000000" w:rsidRPr="00000000">
              <w:rPr>
                <w:color w:val="000000"/>
                <w:sz w:val="20"/>
                <w:szCs w:val="20"/>
                <w:rtl w:val="0"/>
              </w:rPr>
              <w:t xml:space="preserve">Componentes ambientales. </w:t>
            </w:r>
          </w:p>
        </w:tc>
      </w:tr>
      <w:tr>
        <w:trPr>
          <w:cantSplit w:val="0"/>
          <w:trHeight w:val="340" w:hRule="atLeast"/>
          <w:tblHeader w:val="0"/>
        </w:trPr>
        <w:tc>
          <w:tcPr>
            <w:shd w:fill="edf2f8" w:val="clear"/>
            <w:vAlign w:val="center"/>
          </w:tcPr>
          <w:p w:rsidR="00000000" w:rsidDel="00000000" w:rsidP="00000000" w:rsidRDefault="00000000" w:rsidRPr="00000000" w14:paraId="0000000F">
            <w:pPr>
              <w:spacing w:after="120" w:line="240" w:lineRule="auto"/>
              <w:jc w:val="both"/>
              <w:rPr>
                <w:b w:val="1"/>
                <w:color w:val="000000"/>
                <w:sz w:val="20"/>
                <w:szCs w:val="20"/>
              </w:rPr>
            </w:pPr>
            <w:r w:rsidDel="00000000" w:rsidR="00000000" w:rsidRPr="00000000">
              <w:rPr>
                <w:b w:val="1"/>
                <w:color w:val="000000"/>
                <w:sz w:val="20"/>
                <w:szCs w:val="20"/>
                <w:rtl w:val="0"/>
              </w:rPr>
              <w:t xml:space="preserve">BREVE DESCRIPCIÓN</w:t>
            </w:r>
          </w:p>
        </w:tc>
        <w:tc>
          <w:tcPr>
            <w:shd w:fill="edf2f8" w:val="clear"/>
            <w:vAlign w:val="center"/>
          </w:tcPr>
          <w:p w:rsidR="00000000" w:rsidDel="00000000" w:rsidP="00000000" w:rsidRDefault="00000000" w:rsidRPr="00000000" w14:paraId="00000010">
            <w:pPr>
              <w:spacing w:after="120" w:line="240" w:lineRule="auto"/>
              <w:jc w:val="both"/>
              <w:rPr>
                <w:color w:val="000000"/>
                <w:sz w:val="20"/>
                <w:szCs w:val="20"/>
              </w:rPr>
            </w:pPr>
            <w:r w:rsidDel="00000000" w:rsidR="00000000" w:rsidRPr="00000000">
              <w:rPr>
                <w:color w:val="000000"/>
                <w:sz w:val="20"/>
                <w:szCs w:val="20"/>
                <w:rtl w:val="0"/>
              </w:rPr>
              <w:t xml:space="preserve">Se abordarán temas que permitirán tener una concepción clara de los componentes ambientales, cómo determinarlos y evaluarlos, la manera de participar comunitariamente para defenderlos conociendo las leyes que los abarcan, así mismo obtendrá conocimientos sobre las técnicas educativas para transmitir este conocimiento.  </w:t>
            </w:r>
          </w:p>
        </w:tc>
      </w:tr>
      <w:tr>
        <w:trPr>
          <w:cantSplit w:val="0"/>
          <w:trHeight w:val="340" w:hRule="atLeast"/>
          <w:tblHeader w:val="0"/>
        </w:trPr>
        <w:tc>
          <w:tcPr>
            <w:shd w:fill="edf2f8" w:val="clear"/>
            <w:vAlign w:val="center"/>
          </w:tcPr>
          <w:p w:rsidR="00000000" w:rsidDel="00000000" w:rsidP="00000000" w:rsidRDefault="00000000" w:rsidRPr="00000000" w14:paraId="00000011">
            <w:pPr>
              <w:spacing w:after="120" w:line="240" w:lineRule="auto"/>
              <w:jc w:val="both"/>
              <w:rPr>
                <w:b w:val="1"/>
                <w:color w:val="000000"/>
                <w:sz w:val="20"/>
                <w:szCs w:val="20"/>
              </w:rPr>
            </w:pPr>
            <w:r w:rsidDel="00000000" w:rsidR="00000000" w:rsidRPr="00000000">
              <w:rPr>
                <w:b w:val="1"/>
                <w:color w:val="000000"/>
                <w:sz w:val="20"/>
                <w:szCs w:val="20"/>
                <w:rtl w:val="0"/>
              </w:rPr>
              <w:t xml:space="preserve">PALABRAS CLAVE</w:t>
            </w:r>
          </w:p>
        </w:tc>
        <w:tc>
          <w:tcPr>
            <w:shd w:fill="edf2f8" w:val="clear"/>
            <w:vAlign w:val="center"/>
          </w:tcPr>
          <w:p w:rsidR="00000000" w:rsidDel="00000000" w:rsidP="00000000" w:rsidRDefault="00000000" w:rsidRPr="00000000" w14:paraId="00000012">
            <w:pPr>
              <w:spacing w:after="120" w:line="240" w:lineRule="auto"/>
              <w:jc w:val="both"/>
              <w:rPr>
                <w:color w:val="000000"/>
                <w:sz w:val="20"/>
                <w:szCs w:val="20"/>
              </w:rPr>
            </w:pPr>
            <w:r w:rsidDel="00000000" w:rsidR="00000000" w:rsidRPr="00000000">
              <w:rPr>
                <w:color w:val="000000"/>
                <w:sz w:val="20"/>
                <w:szCs w:val="20"/>
                <w:rtl w:val="0"/>
              </w:rPr>
              <w:t xml:space="preserve">Aspectos ambientales, componentes ambientales, impacto ambiental, normativa ambiental.</w:t>
            </w:r>
          </w:p>
        </w:tc>
      </w:tr>
    </w:tbl>
    <w:p w:rsidR="00000000" w:rsidDel="00000000" w:rsidP="00000000" w:rsidRDefault="00000000" w:rsidRPr="00000000" w14:paraId="00000013">
      <w:pPr>
        <w:spacing w:after="120" w:line="240" w:lineRule="auto"/>
        <w:jc w:val="both"/>
        <w:rPr>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edf2f8" w:val="clear"/>
            <w:vAlign w:val="center"/>
          </w:tcPr>
          <w:p w:rsidR="00000000" w:rsidDel="00000000" w:rsidP="00000000" w:rsidRDefault="00000000" w:rsidRPr="00000000" w14:paraId="00000014">
            <w:pPr>
              <w:spacing w:after="120" w:line="240" w:lineRule="auto"/>
              <w:jc w:val="both"/>
              <w:rPr>
                <w:b w:val="1"/>
                <w:color w:val="000000"/>
                <w:sz w:val="20"/>
                <w:szCs w:val="20"/>
              </w:rPr>
            </w:pPr>
            <w:r w:rsidDel="00000000" w:rsidR="00000000" w:rsidRPr="00000000">
              <w:rPr>
                <w:b w:val="1"/>
                <w:color w:val="000000"/>
                <w:sz w:val="20"/>
                <w:szCs w:val="20"/>
                <w:rtl w:val="0"/>
              </w:rPr>
              <w:t xml:space="preserve">ÁREA OCUPACIONAL</w:t>
            </w:r>
          </w:p>
        </w:tc>
        <w:tc>
          <w:tcPr>
            <w:shd w:fill="edf2f8" w:val="clear"/>
            <w:vAlign w:val="center"/>
          </w:tcPr>
          <w:p w:rsidR="00000000" w:rsidDel="00000000" w:rsidP="00000000" w:rsidRDefault="00000000" w:rsidRPr="00000000" w14:paraId="00000015">
            <w:pPr>
              <w:spacing w:after="120" w:line="240" w:lineRule="auto"/>
              <w:jc w:val="both"/>
              <w:rPr>
                <w:color w:val="000000"/>
                <w:sz w:val="20"/>
                <w:szCs w:val="20"/>
              </w:rPr>
            </w:pPr>
            <w:r w:rsidDel="00000000" w:rsidR="00000000" w:rsidRPr="00000000">
              <w:rPr>
                <w:color w:val="000000"/>
                <w:sz w:val="20"/>
                <w:szCs w:val="20"/>
                <w:rtl w:val="0"/>
              </w:rPr>
              <w:t xml:space="preserve">2 - CIENCIAS NATURALES, APLICADAS Y RELACIONADAS</w:t>
            </w:r>
          </w:p>
        </w:tc>
      </w:tr>
      <w:tr>
        <w:trPr>
          <w:cantSplit w:val="0"/>
          <w:trHeight w:val="465" w:hRule="atLeast"/>
          <w:tblHeader w:val="0"/>
        </w:trPr>
        <w:tc>
          <w:tcPr>
            <w:shd w:fill="edf2f8" w:val="clear"/>
            <w:vAlign w:val="center"/>
          </w:tcPr>
          <w:p w:rsidR="00000000" w:rsidDel="00000000" w:rsidP="00000000" w:rsidRDefault="00000000" w:rsidRPr="00000000" w14:paraId="00000016">
            <w:pPr>
              <w:spacing w:after="120" w:line="240" w:lineRule="auto"/>
              <w:jc w:val="both"/>
              <w:rPr>
                <w:b w:val="1"/>
                <w:color w:val="000000"/>
                <w:sz w:val="20"/>
                <w:szCs w:val="20"/>
              </w:rPr>
            </w:pPr>
            <w:r w:rsidDel="00000000" w:rsidR="00000000" w:rsidRPr="00000000">
              <w:rPr>
                <w:b w:val="1"/>
                <w:color w:val="000000"/>
                <w:sz w:val="20"/>
                <w:szCs w:val="20"/>
                <w:rtl w:val="0"/>
              </w:rPr>
              <w:t xml:space="preserve">IDIOMA</w:t>
            </w:r>
          </w:p>
        </w:tc>
        <w:tc>
          <w:tcPr>
            <w:shd w:fill="edf2f8" w:val="clear"/>
            <w:vAlign w:val="center"/>
          </w:tcPr>
          <w:p w:rsidR="00000000" w:rsidDel="00000000" w:rsidP="00000000" w:rsidRDefault="00000000" w:rsidRPr="00000000" w14:paraId="00000017">
            <w:pPr>
              <w:spacing w:after="120" w:line="240" w:lineRule="auto"/>
              <w:jc w:val="both"/>
              <w:rPr>
                <w:color w:val="000000"/>
                <w:sz w:val="20"/>
                <w:szCs w:val="20"/>
              </w:rPr>
            </w:pPr>
            <w:r w:rsidDel="00000000" w:rsidR="00000000" w:rsidRPr="00000000">
              <w:rPr>
                <w:color w:val="000000"/>
                <w:sz w:val="20"/>
                <w:szCs w:val="20"/>
                <w:rtl w:val="0"/>
              </w:rPr>
              <w:t xml:space="preserve">Español</w:t>
            </w:r>
          </w:p>
        </w:tc>
      </w:tr>
    </w:tbl>
    <w:p w:rsidR="00000000" w:rsidDel="00000000" w:rsidP="00000000" w:rsidRDefault="00000000" w:rsidRPr="00000000" w14:paraId="00000018">
      <w:pPr>
        <w:spacing w:after="120" w:line="240" w:lineRule="auto"/>
        <w:jc w:val="both"/>
        <w:rPr>
          <w:color w:val="000000"/>
          <w:sz w:val="20"/>
          <w:szCs w:val="20"/>
        </w:rPr>
      </w:pP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120" w:line="24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A">
      <w:pPr>
        <w:spacing w:after="120"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240" w:lineRule="auto"/>
        <w:jc w:val="both"/>
        <w:rPr>
          <w:color w:val="000000"/>
          <w:sz w:val="20"/>
          <w:szCs w:val="20"/>
        </w:rPr>
      </w:pPr>
      <w:r w:rsidDel="00000000" w:rsidR="00000000" w:rsidRPr="00000000">
        <w:rPr>
          <w:color w:val="000000"/>
          <w:sz w:val="20"/>
          <w:szCs w:val="20"/>
          <w:rtl w:val="0"/>
        </w:rPr>
        <w:t xml:space="preserve">Introducción</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240" w:lineRule="auto"/>
        <w:jc w:val="both"/>
        <w:rPr>
          <w:color w:val="000000"/>
          <w:sz w:val="20"/>
          <w:szCs w:val="20"/>
        </w:rPr>
      </w:pPr>
      <w:r w:rsidDel="00000000" w:rsidR="00000000" w:rsidRPr="00000000">
        <w:rPr>
          <w:color w:val="000000"/>
          <w:sz w:val="20"/>
          <w:szCs w:val="20"/>
          <w:rtl w:val="0"/>
        </w:rPr>
        <w:t xml:space="preserve">1. Aspectos ambientales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240" w:lineRule="auto"/>
        <w:jc w:val="both"/>
        <w:rPr>
          <w:color w:val="000000"/>
          <w:sz w:val="20"/>
          <w:szCs w:val="20"/>
        </w:rPr>
      </w:pPr>
      <w:r w:rsidDel="00000000" w:rsidR="00000000" w:rsidRPr="00000000">
        <w:rPr>
          <w:color w:val="000000"/>
          <w:sz w:val="20"/>
          <w:szCs w:val="20"/>
          <w:rtl w:val="0"/>
        </w:rPr>
        <w:t xml:space="preserve">2. Impactos ambientales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240" w:lineRule="auto"/>
        <w:jc w:val="both"/>
        <w:rPr>
          <w:color w:val="000000"/>
          <w:sz w:val="20"/>
          <w:szCs w:val="20"/>
        </w:rPr>
      </w:pPr>
      <w:r w:rsidDel="00000000" w:rsidR="00000000" w:rsidRPr="00000000">
        <w:rPr>
          <w:color w:val="000000"/>
          <w:sz w:val="20"/>
          <w:szCs w:val="20"/>
          <w:rtl w:val="0"/>
        </w:rPr>
        <w:t xml:space="preserve">3. Normatividad ambienta</w:t>
      </w:r>
      <w:r w:rsidDel="00000000" w:rsidR="00000000" w:rsidRPr="00000000">
        <w:rPr>
          <w:sz w:val="20"/>
          <w:szCs w:val="20"/>
          <w:rtl w:val="0"/>
        </w:rPr>
        <w:t xml:space="preserve">l</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240" w:lineRule="auto"/>
        <w:jc w:val="both"/>
        <w:rPr>
          <w:color w:val="000000"/>
          <w:sz w:val="20"/>
          <w:szCs w:val="20"/>
        </w:rPr>
      </w:pPr>
      <w:r w:rsidDel="00000000" w:rsidR="00000000" w:rsidRPr="00000000">
        <w:rPr>
          <w:color w:val="000000"/>
          <w:sz w:val="20"/>
          <w:szCs w:val="20"/>
          <w:rtl w:val="0"/>
        </w:rPr>
        <w:t xml:space="preserve">4. Promotoría ambienta</w:t>
      </w:r>
      <w:r w:rsidDel="00000000" w:rsidR="00000000" w:rsidRPr="00000000">
        <w:rPr>
          <w:sz w:val="20"/>
          <w:szCs w:val="20"/>
          <w:rtl w:val="0"/>
        </w:rPr>
        <w:t xml:space="preserve">l</w:t>
      </w:r>
      <w:r w:rsidDel="00000000" w:rsidR="00000000" w:rsidRPr="00000000">
        <w:rPr>
          <w:color w:val="000000"/>
          <w:sz w:val="20"/>
          <w:szCs w:val="20"/>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240" w:lineRule="auto"/>
        <w:jc w:val="both"/>
        <w:rPr>
          <w:color w:val="000000"/>
          <w:sz w:val="20"/>
          <w:szCs w:val="20"/>
        </w:rPr>
      </w:pPr>
      <w:r w:rsidDel="00000000" w:rsidR="00000000" w:rsidRPr="00000000">
        <w:rPr>
          <w:color w:val="000000"/>
          <w:sz w:val="20"/>
          <w:szCs w:val="20"/>
          <w:rtl w:val="0"/>
        </w:rPr>
        <w:t xml:space="preserve">5. Educación ambient</w:t>
      </w:r>
      <w:r w:rsidDel="00000000" w:rsidR="00000000" w:rsidRPr="00000000">
        <w:rPr>
          <w:sz w:val="20"/>
          <w:szCs w:val="20"/>
          <w:rtl w:val="0"/>
        </w:rPr>
        <w:t xml:space="preserve">al</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240" w:lineRule="auto"/>
        <w:jc w:val="both"/>
        <w:rPr>
          <w:color w:val="000000"/>
          <w:sz w:val="20"/>
          <w:szCs w:val="20"/>
        </w:rPr>
      </w:pPr>
      <w:r w:rsidDel="00000000" w:rsidR="00000000" w:rsidRPr="00000000">
        <w:rPr>
          <w:color w:val="000000"/>
          <w:sz w:val="20"/>
          <w:szCs w:val="20"/>
          <w:rtl w:val="0"/>
        </w:rPr>
        <w:t xml:space="preserve">6. Programa ambiental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240" w:lineRule="auto"/>
        <w:jc w:val="both"/>
        <w:rPr>
          <w:b w:val="1"/>
          <w:color w:val="000000"/>
          <w:sz w:val="20"/>
          <w:szCs w:val="20"/>
        </w:rPr>
      </w:pPr>
      <w:r w:rsidDel="00000000" w:rsidR="00000000" w:rsidRPr="00000000">
        <w:rPr>
          <w:color w:val="000000"/>
          <w:sz w:val="20"/>
          <w:szCs w:val="20"/>
          <w:rtl w:val="0"/>
        </w:rPr>
        <w:t xml:space="preserve">7. Participación comunitaria</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240" w:lineRule="auto"/>
        <w:jc w:val="both"/>
        <w:rPr>
          <w:color w:val="000000"/>
          <w:sz w:val="20"/>
          <w:szCs w:val="20"/>
        </w:rPr>
      </w:pPr>
      <w:r w:rsidDel="00000000" w:rsidR="00000000" w:rsidRPr="00000000">
        <w:rPr>
          <w:rtl w:val="0"/>
        </w:rPr>
      </w:r>
    </w:p>
    <w:p w:rsidR="00000000" w:rsidDel="00000000" w:rsidP="00000000" w:rsidRDefault="00000000" w:rsidRPr="00000000" w14:paraId="00000024">
      <w:pPr>
        <w:spacing w:after="120" w:line="240" w:lineRule="auto"/>
        <w:rPr>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120" w:line="24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6">
      <w:pPr>
        <w:spacing w:after="120"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27">
      <w:pPr>
        <w:spacing w:after="120" w:line="240" w:lineRule="auto"/>
        <w:jc w:val="both"/>
        <w:rPr>
          <w:b w:val="1"/>
          <w:color w:val="000000"/>
          <w:sz w:val="20"/>
          <w:szCs w:val="20"/>
        </w:rPr>
      </w:pPr>
      <w:r w:rsidDel="00000000" w:rsidR="00000000" w:rsidRPr="00000000">
        <w:rPr>
          <w:b w:val="1"/>
          <w:color w:val="000000"/>
          <w:sz w:val="20"/>
          <w:szCs w:val="20"/>
          <w:rtl w:val="0"/>
        </w:rPr>
        <w:t xml:space="preserve">Introducción: </w:t>
      </w:r>
    </w:p>
    <w:p w:rsidR="00000000" w:rsidDel="00000000" w:rsidP="00000000" w:rsidRDefault="00000000" w:rsidRPr="00000000" w14:paraId="00000028">
      <w:pPr>
        <w:spacing w:after="120" w:line="240" w:lineRule="auto"/>
        <w:jc w:val="both"/>
        <w:rPr>
          <w:color w:val="000000"/>
          <w:sz w:val="20"/>
          <w:szCs w:val="20"/>
        </w:rPr>
      </w:pPr>
      <w:r w:rsidDel="00000000" w:rsidR="00000000" w:rsidRPr="00000000">
        <w:rPr>
          <w:color w:val="000000"/>
          <w:sz w:val="20"/>
          <w:szCs w:val="20"/>
          <w:rtl w:val="0"/>
        </w:rPr>
        <w:t xml:space="preserve">Tanto en Colombia como en los demás países del mundo se están viendo afectados los recursos naturales, bien sea de manera antrópica con la explotación desmesurada, o de manera natural, por lo que es importante identificar y evaluar los aspectos e impactos ambientales que </w:t>
      </w:r>
      <w:r w:rsidDel="00000000" w:rsidR="00000000" w:rsidRPr="00000000">
        <w:rPr>
          <w:sz w:val="20"/>
          <w:szCs w:val="20"/>
          <w:rtl w:val="0"/>
        </w:rPr>
        <w:t xml:space="preserve">están</w:t>
      </w:r>
      <w:r w:rsidDel="00000000" w:rsidR="00000000" w:rsidRPr="00000000">
        <w:rPr>
          <w:color w:val="000000"/>
          <w:sz w:val="20"/>
          <w:szCs w:val="20"/>
          <w:rtl w:val="0"/>
        </w:rPr>
        <w:t xml:space="preserve"> generando estas afectaciones.</w:t>
      </w:r>
    </w:p>
    <w:p w:rsidR="00000000" w:rsidDel="00000000" w:rsidP="00000000" w:rsidRDefault="00000000" w:rsidRPr="00000000" w14:paraId="00000029">
      <w:pPr>
        <w:spacing w:after="120" w:line="240" w:lineRule="auto"/>
        <w:jc w:val="center"/>
        <w:rPr>
          <w:color w:val="000000"/>
          <w:sz w:val="20"/>
          <w:szCs w:val="20"/>
        </w:rPr>
      </w:pPr>
      <w:sdt>
        <w:sdtPr>
          <w:tag w:val="goog_rdk_0"/>
        </w:sdtPr>
        <w:sdtContent>
          <w:commentRangeStart w:id="0"/>
        </w:sdtContent>
      </w:sdt>
      <w:r w:rsidDel="00000000" w:rsidR="00000000" w:rsidRPr="00000000">
        <w:rPr>
          <w:color w:val="000000"/>
          <w:sz w:val="20"/>
          <w:szCs w:val="20"/>
        </w:rPr>
        <w:drawing>
          <wp:inline distB="0" distT="0" distL="0" distR="0">
            <wp:extent cx="4981575" cy="752475"/>
            <wp:effectExtent b="0" l="0" r="0" t="0"/>
            <wp:docPr id="107"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4981575" cy="75247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Aspectos Ambientales</w:t>
      </w:r>
      <w:sdt>
        <w:sdtPr>
          <w:tag w:val="goog_rdk_1"/>
        </w:sdtPr>
        <w:sdtContent>
          <w:del w:author="SANDRA PATRICIA HOYOS SEPULVEDA" w:id="0" w:date="2022-06-15T19:49:24Z">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delText xml:space="preserve">.</w:delText>
            </w:r>
          </w:del>
        </w:sdtContent>
      </w:sdt>
      <w:sdt>
        <w:sdtPr>
          <w:tag w:val="goog_rdk_2"/>
        </w:sdtPr>
        <w:sdtContent>
          <w:commentRangeStart w:id="1"/>
        </w:sdtContent>
      </w:sdt>
      <w:r w:rsidDel="00000000" w:rsidR="00000000" w:rsidRPr="00000000">
        <w:rPr>
          <w:rtl w:val="0"/>
        </w:rPr>
      </w:r>
    </w:p>
    <w:p w:rsidR="00000000" w:rsidDel="00000000" w:rsidP="00000000" w:rsidRDefault="00000000" w:rsidRPr="00000000" w14:paraId="0000002B">
      <w:pPr>
        <w:shd w:fill="ffffff" w:val="clear"/>
        <w:spacing w:after="120" w:line="240" w:lineRule="auto"/>
        <w:jc w:val="both"/>
        <w:rPr>
          <w:sz w:val="20"/>
          <w:szCs w:val="20"/>
        </w:rPr>
      </w:pPr>
      <w:commentRangeEnd w:id="1"/>
      <w:r w:rsidDel="00000000" w:rsidR="00000000" w:rsidRPr="00000000">
        <w:commentReference w:id="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1800225</wp:posOffset>
            </wp:positionH>
            <wp:positionV relativeFrom="paragraph">
              <wp:posOffset>57150</wp:posOffset>
            </wp:positionV>
            <wp:extent cx="1528709" cy="1476117"/>
            <wp:effectExtent b="0" l="0" r="0" t="0"/>
            <wp:wrapSquare wrapText="bothSides" distB="0" distT="0" distL="114300" distR="114300"/>
            <wp:docPr descr="Ilustraciones gratis de Naturaleza" id="117" name="image30.jpg"/>
            <a:graphic>
              <a:graphicData uri="http://schemas.openxmlformats.org/drawingml/2006/picture">
                <pic:pic>
                  <pic:nvPicPr>
                    <pic:cNvPr descr="Ilustraciones gratis de Naturaleza" id="0" name="image30.jpg"/>
                    <pic:cNvPicPr preferRelativeResize="0"/>
                  </pic:nvPicPr>
                  <pic:blipFill>
                    <a:blip r:embed="rId10"/>
                    <a:srcRect b="7627" l="21318" r="19484" t="6525"/>
                    <a:stretch>
                      <a:fillRect/>
                    </a:stretch>
                  </pic:blipFill>
                  <pic:spPr>
                    <a:xfrm>
                      <a:off x="0" y="0"/>
                      <a:ext cx="1528709" cy="1476117"/>
                    </a:xfrm>
                    <a:prstGeom prst="rect"/>
                    <a:ln/>
                  </pic:spPr>
                </pic:pic>
              </a:graphicData>
            </a:graphic>
          </wp:anchor>
        </w:drawing>
      </w:r>
    </w:p>
    <w:p w:rsidR="00000000" w:rsidDel="00000000" w:rsidP="00000000" w:rsidRDefault="00000000" w:rsidRPr="00000000" w14:paraId="0000002C">
      <w:pPr>
        <w:shd w:fill="ffffff" w:val="clear"/>
        <w:spacing w:after="120" w:line="240" w:lineRule="auto"/>
        <w:jc w:val="both"/>
        <w:rPr>
          <w:sz w:val="20"/>
          <w:szCs w:val="20"/>
        </w:rPr>
      </w:pPr>
      <w:r w:rsidDel="00000000" w:rsidR="00000000" w:rsidRPr="00000000">
        <w:rPr>
          <w:rtl w:val="0"/>
        </w:rPr>
      </w:r>
    </w:p>
    <w:p w:rsidR="00000000" w:rsidDel="00000000" w:rsidP="00000000" w:rsidRDefault="00000000" w:rsidRPr="00000000" w14:paraId="0000002D">
      <w:pPr>
        <w:shd w:fill="ffffff" w:val="clear"/>
        <w:spacing w:after="120" w:line="240" w:lineRule="auto"/>
        <w:jc w:val="both"/>
        <w:rPr>
          <w:sz w:val="20"/>
          <w:szCs w:val="20"/>
        </w:rPr>
      </w:pPr>
      <w:r w:rsidDel="00000000" w:rsidR="00000000" w:rsidRPr="00000000">
        <w:rPr>
          <w:rtl w:val="0"/>
        </w:rPr>
      </w:r>
    </w:p>
    <w:p w:rsidR="00000000" w:rsidDel="00000000" w:rsidP="00000000" w:rsidRDefault="00000000" w:rsidRPr="00000000" w14:paraId="0000002E">
      <w:pPr>
        <w:shd w:fill="ffffff" w:val="clear"/>
        <w:spacing w:after="120" w:line="240" w:lineRule="auto"/>
        <w:jc w:val="both"/>
        <w:rPr>
          <w:sz w:val="20"/>
          <w:szCs w:val="20"/>
        </w:rPr>
      </w:pPr>
      <w:r w:rsidDel="00000000" w:rsidR="00000000" w:rsidRPr="00000000">
        <w:rPr>
          <w:rtl w:val="0"/>
        </w:rPr>
      </w:r>
    </w:p>
    <w:p w:rsidR="00000000" w:rsidDel="00000000" w:rsidP="00000000" w:rsidRDefault="00000000" w:rsidRPr="00000000" w14:paraId="0000002F">
      <w:pPr>
        <w:shd w:fill="ffffff" w:val="clear"/>
        <w:spacing w:after="120" w:line="240" w:lineRule="auto"/>
        <w:jc w:val="both"/>
        <w:rPr>
          <w:sz w:val="20"/>
          <w:szCs w:val="20"/>
        </w:rPr>
      </w:pPr>
      <w:r w:rsidDel="00000000" w:rsidR="00000000" w:rsidRPr="00000000">
        <w:rPr>
          <w:rtl w:val="0"/>
        </w:rPr>
      </w:r>
    </w:p>
    <w:p w:rsidR="00000000" w:rsidDel="00000000" w:rsidP="00000000" w:rsidRDefault="00000000" w:rsidRPr="00000000" w14:paraId="00000030">
      <w:pPr>
        <w:shd w:fill="ffffff" w:val="clear"/>
        <w:spacing w:after="120" w:line="240" w:lineRule="auto"/>
        <w:jc w:val="both"/>
        <w:rPr>
          <w:sz w:val="20"/>
          <w:szCs w:val="20"/>
        </w:rPr>
      </w:pPr>
      <w:r w:rsidDel="00000000" w:rsidR="00000000" w:rsidRPr="00000000">
        <w:rPr>
          <w:rtl w:val="0"/>
        </w:rPr>
      </w:r>
    </w:p>
    <w:p w:rsidR="00000000" w:rsidDel="00000000" w:rsidP="00000000" w:rsidRDefault="00000000" w:rsidRPr="00000000" w14:paraId="00000031">
      <w:pPr>
        <w:shd w:fill="ffffff" w:val="clear"/>
        <w:spacing w:after="120" w:line="240" w:lineRule="auto"/>
        <w:jc w:val="both"/>
        <w:rPr>
          <w:sz w:val="20"/>
          <w:szCs w:val="20"/>
        </w:rPr>
      </w:pPr>
      <w:r w:rsidDel="00000000" w:rsidR="00000000" w:rsidRPr="00000000">
        <w:rPr>
          <w:rtl w:val="0"/>
        </w:rPr>
      </w:r>
    </w:p>
    <w:p w:rsidR="00000000" w:rsidDel="00000000" w:rsidP="00000000" w:rsidRDefault="00000000" w:rsidRPr="00000000" w14:paraId="00000032">
      <w:pPr>
        <w:shd w:fill="ffffff" w:val="clear"/>
        <w:spacing w:after="120" w:line="240" w:lineRule="auto"/>
        <w:jc w:val="both"/>
        <w:rPr>
          <w:sz w:val="20"/>
          <w:szCs w:val="20"/>
        </w:rPr>
      </w:pPr>
      <w:r w:rsidDel="00000000" w:rsidR="00000000" w:rsidRPr="00000000">
        <w:rPr>
          <w:rtl w:val="0"/>
        </w:rPr>
      </w:r>
    </w:p>
    <w:p w:rsidR="00000000" w:rsidDel="00000000" w:rsidP="00000000" w:rsidRDefault="00000000" w:rsidRPr="00000000" w14:paraId="00000033">
      <w:pPr>
        <w:shd w:fill="ffffff" w:val="clear"/>
        <w:spacing w:after="120" w:line="240" w:lineRule="auto"/>
        <w:jc w:val="both"/>
        <w:rPr>
          <w:sz w:val="20"/>
          <w:szCs w:val="20"/>
        </w:rPr>
      </w:pPr>
      <w:r w:rsidDel="00000000" w:rsidR="00000000" w:rsidRPr="00000000">
        <w:rPr>
          <w:sz w:val="20"/>
          <w:szCs w:val="20"/>
          <w:rtl w:val="0"/>
        </w:rPr>
        <w:t xml:space="preserve">Es necesario entender que un aspecto ambiental es un elemento de actividades, productos o servicios de alguna actividad que puede interactuar de manera positiva o negativa con el medio ambiente, por lo que se puede decir que existe una relación de causa y efecto en donde la causa son los aspectos ambientales y el efecto son los impactos ambientales que se generen por acciones antrópicas hacia el medio ambiente. </w:t>
      </w:r>
    </w:p>
    <w:p w:rsidR="00000000" w:rsidDel="00000000" w:rsidP="00000000" w:rsidRDefault="00000000" w:rsidRPr="00000000" w14:paraId="00000034">
      <w:pPr>
        <w:shd w:fill="ffffff" w:val="clear"/>
        <w:spacing w:after="120" w:line="240" w:lineRule="auto"/>
        <w:jc w:val="both"/>
        <w:rPr>
          <w:sz w:val="20"/>
          <w:szCs w:val="20"/>
        </w:rPr>
      </w:pPr>
      <w:r w:rsidDel="00000000" w:rsidR="00000000" w:rsidRPr="00000000">
        <w:rPr>
          <w:sz w:val="20"/>
          <w:szCs w:val="20"/>
          <w:rtl w:val="0"/>
        </w:rPr>
        <w:t xml:space="preserve">El equilibrio que existe en el medio ambiente se puede ver afectado en el transcurso del tiempo, ya sea por causas naturales o antropogénicas, y si bien, todo ambiente y sus elementos son capaces de cambiar su comportamiento o su metabolismo con el objeto de adaptarse a las nuevas condiciones ambientales, los límites de tolerancia pueden verse afectados sin los tiempos de aclimatación adecuados.</w:t>
      </w:r>
    </w:p>
    <w:p w:rsidR="00000000" w:rsidDel="00000000" w:rsidP="00000000" w:rsidRDefault="00000000" w:rsidRPr="00000000" w14:paraId="00000035">
      <w:pPr>
        <w:shd w:fill="ffffff" w:val="clear"/>
        <w:spacing w:after="120" w:line="240" w:lineRule="auto"/>
        <w:jc w:val="both"/>
        <w:rPr>
          <w:sz w:val="20"/>
          <w:szCs w:val="20"/>
        </w:rPr>
      </w:pPr>
      <w:r w:rsidDel="00000000" w:rsidR="00000000" w:rsidRPr="00000000">
        <w:rPr>
          <w:sz w:val="20"/>
          <w:szCs w:val="20"/>
          <w:rtl w:val="0"/>
        </w:rPr>
        <w:t xml:space="preserve">Teniendo en cuenta esto, se debe entender que dentro de este sistema existe un elemento que destaca el cual son los seres humanos, los cuales están modificando su manera de comportarse en pro de adaptarse a estas condiciones, lo cual hace que los límites de tolerancia entre las dos partes se vean afectados a medida que transcurre el tiempo y van siendo cada mes más diversas en cuanto a requerir materias primas derivadas de los recursos naturales, como lo es el agua utilizada para la agricultura o los combustibles para la generación de energía. </w:t>
      </w:r>
    </w:p>
    <w:p w:rsidR="00000000" w:rsidDel="00000000" w:rsidP="00000000" w:rsidRDefault="00000000" w:rsidRPr="00000000" w14:paraId="00000036">
      <w:pPr>
        <w:shd w:fill="ffffff" w:val="clear"/>
        <w:spacing w:after="120" w:line="240" w:lineRule="auto"/>
        <w:jc w:val="both"/>
        <w:rPr>
          <w:sz w:val="20"/>
          <w:szCs w:val="20"/>
        </w:rPr>
      </w:pPr>
      <w:r w:rsidDel="00000000" w:rsidR="00000000" w:rsidRPr="00000000">
        <w:rPr>
          <w:sz w:val="20"/>
          <w:szCs w:val="20"/>
          <w:rtl w:val="0"/>
        </w:rPr>
        <w:t xml:space="preserve">Es por esto por lo que cuando los seres humanos están en proceso de adaptación y de expansión se ve afectado el medio ambiente por la explotación de recursos y la necesidad de una mayor cobertura. </w:t>
      </w:r>
    </w:p>
    <w:p w:rsidR="00000000" w:rsidDel="00000000" w:rsidP="00000000" w:rsidRDefault="00000000" w:rsidRPr="00000000" w14:paraId="00000037">
      <w:pPr>
        <w:shd w:fill="ffffff" w:val="clear"/>
        <w:spacing w:after="120" w:line="240" w:lineRule="auto"/>
        <w:jc w:val="both"/>
        <w:rPr>
          <w:sz w:val="20"/>
          <w:szCs w:val="20"/>
        </w:rPr>
      </w:pPr>
      <w:r w:rsidDel="00000000" w:rsidR="00000000" w:rsidRPr="00000000">
        <w:rPr>
          <w:sz w:val="20"/>
          <w:szCs w:val="20"/>
          <w:rtl w:val="0"/>
        </w:rPr>
        <w:t xml:space="preserve">A continuación, se abordan con mayor detalle estos aspectos:</w:t>
      </w:r>
    </w:p>
    <w:p w:rsidR="00000000" w:rsidDel="00000000" w:rsidP="00000000" w:rsidRDefault="00000000" w:rsidRPr="00000000" w14:paraId="00000038">
      <w:pPr>
        <w:shd w:fill="ffffff" w:val="clear"/>
        <w:spacing w:after="120" w:line="240" w:lineRule="auto"/>
        <w:jc w:val="center"/>
        <w:rPr>
          <w:sz w:val="20"/>
          <w:szCs w:val="20"/>
        </w:rPr>
      </w:pPr>
      <w:sdt>
        <w:sdtPr>
          <w:tag w:val="goog_rdk_3"/>
        </w:sdtPr>
        <w:sdtContent>
          <w:commentRangeStart w:id="2"/>
        </w:sdtContent>
      </w:sdt>
      <w:r w:rsidDel="00000000" w:rsidR="00000000" w:rsidRPr="00000000">
        <w:rPr>
          <w:sz w:val="20"/>
          <w:szCs w:val="20"/>
        </w:rPr>
        <w:drawing>
          <wp:inline distB="0" distT="0" distL="0" distR="0">
            <wp:extent cx="4675817" cy="798797"/>
            <wp:effectExtent b="0" l="0" r="0" t="0"/>
            <wp:docPr id="108"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4675817" cy="798797"/>
                    </a:xfrm>
                    <a:prstGeom prst="rect"/>
                    <a:ln/>
                  </pic:spPr>
                </pic:pic>
              </a:graphicData>
            </a:graphic>
          </wp:inline>
        </w:drawing>
      </w:r>
      <w:commentRangeEnd w:id="2"/>
      <w:r w:rsidDel="00000000" w:rsidR="00000000" w:rsidRPr="00000000">
        <w:commentReference w:id="2"/>
      </w:r>
      <w:sdt>
        <w:sdtPr>
          <w:tag w:val="goog_rdk_4"/>
        </w:sdtPr>
        <w:sdtContent>
          <w:commentRangeStart w:id="3"/>
        </w:sdtContent>
      </w:sdt>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commentRangeEnd w:id="3"/>
      <w:r w:rsidDel="00000000" w:rsidR="00000000" w:rsidRPr="00000000">
        <w:commentReference w:id="3"/>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Impactos Ambientales</w:t>
      </w:r>
    </w:p>
    <w:p w:rsidR="00000000" w:rsidDel="00000000" w:rsidP="00000000" w:rsidRDefault="00000000" w:rsidRPr="00000000" w14:paraId="0000003A">
      <w:pPr>
        <w:shd w:fill="ffffff" w:val="clear"/>
        <w:spacing w:after="120" w:line="24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2057400</wp:posOffset>
            </wp:positionH>
            <wp:positionV relativeFrom="paragraph">
              <wp:posOffset>123825</wp:posOffset>
            </wp:positionV>
            <wp:extent cx="1104900" cy="1104900"/>
            <wp:effectExtent b="0" l="0" r="0" t="0"/>
            <wp:wrapSquare wrapText="bothSides" distB="0" distT="0" distL="114300" distR="114300"/>
            <wp:docPr descr="Diseño del ecosistema y contaminación en estilo flat vector gratuito" id="112" name="image28.jpg"/>
            <a:graphic>
              <a:graphicData uri="http://schemas.openxmlformats.org/drawingml/2006/picture">
                <pic:pic>
                  <pic:nvPicPr>
                    <pic:cNvPr descr="Diseño del ecosistema y contaminación en estilo flat vector gratuito" id="0" name="image28.jpg"/>
                    <pic:cNvPicPr preferRelativeResize="0"/>
                  </pic:nvPicPr>
                  <pic:blipFill>
                    <a:blip r:embed="rId12"/>
                    <a:srcRect b="0" l="0" r="0" t="0"/>
                    <a:stretch>
                      <a:fillRect/>
                    </a:stretch>
                  </pic:blipFill>
                  <pic:spPr>
                    <a:xfrm>
                      <a:off x="0" y="0"/>
                      <a:ext cx="1104900" cy="1104900"/>
                    </a:xfrm>
                    <a:prstGeom prst="rect"/>
                    <a:ln/>
                  </pic:spPr>
                </pic:pic>
              </a:graphicData>
            </a:graphic>
          </wp:anchor>
        </w:drawing>
      </w:r>
    </w:p>
    <w:p w:rsidR="00000000" w:rsidDel="00000000" w:rsidP="00000000" w:rsidRDefault="00000000" w:rsidRPr="00000000" w14:paraId="0000003B">
      <w:pPr>
        <w:shd w:fill="ffffff" w:val="clear"/>
        <w:spacing w:after="120" w:line="240" w:lineRule="auto"/>
        <w:jc w:val="both"/>
        <w:rPr>
          <w:sz w:val="20"/>
          <w:szCs w:val="20"/>
        </w:rPr>
      </w:pPr>
      <w:r w:rsidDel="00000000" w:rsidR="00000000" w:rsidRPr="00000000">
        <w:rPr>
          <w:rtl w:val="0"/>
        </w:rPr>
      </w:r>
    </w:p>
    <w:p w:rsidR="00000000" w:rsidDel="00000000" w:rsidP="00000000" w:rsidRDefault="00000000" w:rsidRPr="00000000" w14:paraId="0000003C">
      <w:pPr>
        <w:shd w:fill="ffffff" w:val="clear"/>
        <w:spacing w:after="120" w:line="240" w:lineRule="auto"/>
        <w:jc w:val="both"/>
        <w:rPr>
          <w:sz w:val="20"/>
          <w:szCs w:val="20"/>
        </w:rPr>
      </w:pPr>
      <w:r w:rsidDel="00000000" w:rsidR="00000000" w:rsidRPr="00000000">
        <w:rPr>
          <w:rtl w:val="0"/>
        </w:rPr>
      </w:r>
    </w:p>
    <w:p w:rsidR="00000000" w:rsidDel="00000000" w:rsidP="00000000" w:rsidRDefault="00000000" w:rsidRPr="00000000" w14:paraId="0000003D">
      <w:pPr>
        <w:shd w:fill="ffffff" w:val="clear"/>
        <w:spacing w:after="120" w:line="240" w:lineRule="auto"/>
        <w:jc w:val="both"/>
        <w:rPr>
          <w:sz w:val="20"/>
          <w:szCs w:val="20"/>
        </w:rPr>
      </w:pPr>
      <w:r w:rsidDel="00000000" w:rsidR="00000000" w:rsidRPr="00000000">
        <w:rPr>
          <w:rtl w:val="0"/>
        </w:rPr>
      </w:r>
    </w:p>
    <w:p w:rsidR="00000000" w:rsidDel="00000000" w:rsidP="00000000" w:rsidRDefault="00000000" w:rsidRPr="00000000" w14:paraId="0000003E">
      <w:pPr>
        <w:shd w:fill="ffffff" w:val="clear"/>
        <w:spacing w:after="120" w:line="240" w:lineRule="auto"/>
        <w:jc w:val="both"/>
        <w:rPr>
          <w:sz w:val="20"/>
          <w:szCs w:val="20"/>
        </w:rPr>
      </w:pPr>
      <w:r w:rsidDel="00000000" w:rsidR="00000000" w:rsidRPr="00000000">
        <w:rPr>
          <w:rtl w:val="0"/>
        </w:rPr>
      </w:r>
    </w:p>
    <w:p w:rsidR="00000000" w:rsidDel="00000000" w:rsidP="00000000" w:rsidRDefault="00000000" w:rsidRPr="00000000" w14:paraId="0000003F">
      <w:pPr>
        <w:shd w:fill="ffffff" w:val="clear"/>
        <w:spacing w:after="120" w:line="240" w:lineRule="auto"/>
        <w:jc w:val="both"/>
        <w:rPr>
          <w:sz w:val="20"/>
          <w:szCs w:val="20"/>
        </w:rPr>
      </w:pPr>
      <w:r w:rsidDel="00000000" w:rsidR="00000000" w:rsidRPr="00000000">
        <w:rPr>
          <w:rtl w:val="0"/>
        </w:rPr>
      </w:r>
    </w:p>
    <w:p w:rsidR="00000000" w:rsidDel="00000000" w:rsidP="00000000" w:rsidRDefault="00000000" w:rsidRPr="00000000" w14:paraId="00000040">
      <w:pPr>
        <w:shd w:fill="ffffff" w:val="clear"/>
        <w:spacing w:after="120" w:line="240" w:lineRule="auto"/>
        <w:jc w:val="both"/>
        <w:rPr>
          <w:sz w:val="20"/>
          <w:szCs w:val="20"/>
        </w:rPr>
      </w:pPr>
      <w:r w:rsidDel="00000000" w:rsidR="00000000" w:rsidRPr="00000000">
        <w:rPr>
          <w:rtl w:val="0"/>
        </w:rPr>
      </w:r>
    </w:p>
    <w:p w:rsidR="00000000" w:rsidDel="00000000" w:rsidP="00000000" w:rsidRDefault="00000000" w:rsidRPr="00000000" w14:paraId="00000041">
      <w:pPr>
        <w:shd w:fill="ffffff" w:val="clear"/>
        <w:spacing w:after="120" w:line="240" w:lineRule="auto"/>
        <w:jc w:val="both"/>
        <w:rPr>
          <w:color w:val="000000"/>
          <w:sz w:val="20"/>
          <w:szCs w:val="20"/>
        </w:rPr>
      </w:pPr>
      <w:r w:rsidDel="00000000" w:rsidR="00000000" w:rsidRPr="00000000">
        <w:rPr>
          <w:color w:val="000000"/>
          <w:sz w:val="20"/>
          <w:szCs w:val="20"/>
          <w:rtl w:val="0"/>
        </w:rPr>
        <w:t xml:space="preserve">Los impactos ambientales son todas aquellas alteraciones que son generadas por el ser humano al medio ambiente ya sea de manera directa o indirecta por un proyecto, acción, obra o labor en un área determinada.</w:t>
      </w:r>
    </w:p>
    <w:p w:rsidR="00000000" w:rsidDel="00000000" w:rsidP="00000000" w:rsidRDefault="00000000" w:rsidRPr="00000000" w14:paraId="00000042">
      <w:pPr>
        <w:shd w:fill="ffffff" w:val="clear"/>
        <w:spacing w:after="120" w:line="240" w:lineRule="auto"/>
        <w:jc w:val="both"/>
        <w:rPr>
          <w:sz w:val="20"/>
          <w:szCs w:val="20"/>
        </w:rPr>
      </w:pPr>
      <w:r w:rsidDel="00000000" w:rsidR="00000000" w:rsidRPr="00000000">
        <w:rPr>
          <w:color w:val="000000"/>
          <w:sz w:val="20"/>
          <w:szCs w:val="20"/>
          <w:rtl w:val="0"/>
        </w:rPr>
        <w:t xml:space="preserve">Toda actividad que pueda causar un impacto ambiental en alguna de sus fases estará obligada a someterse al Sistema de Evaluación de Impacto Ambiental para determinar con claridad la magnitud de estos impactos. </w:t>
      </w:r>
      <w:r w:rsidDel="00000000" w:rsidR="00000000" w:rsidRPr="00000000">
        <w:rPr>
          <w:rtl w:val="0"/>
        </w:rPr>
      </w:r>
    </w:p>
    <w:p w:rsidR="00000000" w:rsidDel="00000000" w:rsidP="00000000" w:rsidRDefault="00000000" w:rsidRPr="00000000" w14:paraId="00000043">
      <w:pPr>
        <w:spacing w:after="120" w:line="240" w:lineRule="auto"/>
        <w:jc w:val="both"/>
        <w:rPr>
          <w:color w:val="000000"/>
          <w:sz w:val="20"/>
          <w:szCs w:val="20"/>
        </w:rPr>
      </w:pPr>
      <w:r w:rsidDel="00000000" w:rsidR="00000000" w:rsidRPr="00000000">
        <w:rPr>
          <w:rtl w:val="0"/>
        </w:rPr>
      </w:r>
    </w:p>
    <w:p w:rsidR="00000000" w:rsidDel="00000000" w:rsidP="00000000" w:rsidRDefault="00000000" w:rsidRPr="00000000" w14:paraId="00000044">
      <w:pPr>
        <w:spacing w:after="120" w:line="240" w:lineRule="auto"/>
        <w:jc w:val="both"/>
        <w:rPr>
          <w:sz w:val="20"/>
          <w:szCs w:val="20"/>
        </w:rPr>
      </w:pPr>
      <w:r w:rsidDel="00000000" w:rsidR="00000000" w:rsidRPr="00000000">
        <w:rPr>
          <w:color w:val="000000"/>
          <w:sz w:val="20"/>
          <w:szCs w:val="20"/>
          <w:rtl w:val="0"/>
        </w:rPr>
        <w:t xml:space="preserve">Por medio de la identificación de impactos ambientales se busca hacer una evaluación y valoración de los efectos presentes como resultado de las actividades, productos o servicios en una organización, así como, se pretende mediante la evaluación, poder hallar soluciones para prevenir, mitigar o controlar dichos impactos. </w:t>
      </w:r>
      <w:r w:rsidDel="00000000" w:rsidR="00000000" w:rsidRPr="00000000">
        <w:rPr>
          <w:rtl w:val="0"/>
        </w:rPr>
      </w:r>
    </w:p>
    <w:p w:rsidR="00000000" w:rsidDel="00000000" w:rsidP="00000000" w:rsidRDefault="00000000" w:rsidRPr="00000000" w14:paraId="00000045">
      <w:pPr>
        <w:shd w:fill="ffffff" w:val="clear"/>
        <w:spacing w:after="120" w:line="240" w:lineRule="auto"/>
        <w:jc w:val="both"/>
        <w:rPr>
          <w:color w:val="000000"/>
          <w:sz w:val="20"/>
          <w:szCs w:val="20"/>
        </w:rPr>
      </w:pPr>
      <w:r w:rsidDel="00000000" w:rsidR="00000000" w:rsidRPr="00000000">
        <w:rPr>
          <w:color w:val="000000"/>
          <w:sz w:val="20"/>
          <w:szCs w:val="20"/>
          <w:rtl w:val="0"/>
        </w:rPr>
        <w:t xml:space="preserve">Los impactos ambientales se pueden establecer de acuerdo con los siguientes tipos: </w:t>
      </w:r>
    </w:p>
    <w:p w:rsidR="00000000" w:rsidDel="00000000" w:rsidP="00000000" w:rsidRDefault="00000000" w:rsidRPr="00000000" w14:paraId="00000046">
      <w:pPr>
        <w:shd w:fill="ffffff" w:val="clear"/>
        <w:spacing w:after="120" w:line="240" w:lineRule="auto"/>
        <w:jc w:val="center"/>
        <w:rPr>
          <w:sz w:val="20"/>
          <w:szCs w:val="20"/>
        </w:rPr>
      </w:pPr>
      <w:sdt>
        <w:sdtPr>
          <w:tag w:val="goog_rdk_5"/>
        </w:sdtPr>
        <w:sdtContent>
          <w:commentRangeStart w:id="4"/>
        </w:sdtContent>
      </w:sdt>
      <w:r w:rsidDel="00000000" w:rsidR="00000000" w:rsidRPr="00000000">
        <w:rPr>
          <w:sz w:val="20"/>
          <w:szCs w:val="20"/>
        </w:rPr>
        <w:drawing>
          <wp:inline distB="0" distT="0" distL="0" distR="0">
            <wp:extent cx="4370293" cy="700882"/>
            <wp:effectExtent b="0" l="0" r="0" t="0"/>
            <wp:docPr id="10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4370293" cy="700882"/>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7">
      <w:pPr>
        <w:shd w:fill="ffffff" w:val="clear"/>
        <w:spacing w:after="120" w:line="240" w:lineRule="auto"/>
        <w:jc w:val="both"/>
        <w:rPr>
          <w:sz w:val="20"/>
          <w:szCs w:val="20"/>
        </w:rPr>
      </w:pPr>
      <w:r w:rsidDel="00000000" w:rsidR="00000000" w:rsidRPr="00000000">
        <w:rPr>
          <w:color w:val="000000"/>
          <w:sz w:val="20"/>
          <w:szCs w:val="20"/>
          <w:rtl w:val="0"/>
        </w:rPr>
        <w:t xml:space="preserve">Dentro de los impactos ambientales, se encuentran distintas clasificaciones de acuerdo con sus propiedades; por ejemplo:</w:t>
      </w:r>
      <w:r w:rsidDel="00000000" w:rsidR="00000000" w:rsidRPr="00000000">
        <w:rPr>
          <w:sz w:val="20"/>
          <w:szCs w:val="20"/>
          <w:rtl w:val="0"/>
        </w:rPr>
        <w:t xml:space="preserve"> </w:t>
      </w:r>
    </w:p>
    <w:p w:rsidR="00000000" w:rsidDel="00000000" w:rsidP="00000000" w:rsidRDefault="00000000" w:rsidRPr="00000000" w14:paraId="00000048">
      <w:pPr>
        <w:shd w:fill="ffffff" w:val="clear"/>
        <w:spacing w:after="120" w:line="240" w:lineRule="auto"/>
        <w:jc w:val="center"/>
        <w:rPr>
          <w:sz w:val="20"/>
          <w:szCs w:val="20"/>
        </w:rPr>
      </w:pPr>
      <w:sdt>
        <w:sdtPr>
          <w:tag w:val="goog_rdk_6"/>
        </w:sdtPr>
        <w:sdtContent>
          <w:commentRangeStart w:id="5"/>
        </w:sdtContent>
      </w:sdt>
      <w:sdt>
        <w:sdtPr>
          <w:tag w:val="goog_rdk_7"/>
        </w:sdtPr>
        <w:sdtContent>
          <w:commentRangeStart w:id="6"/>
        </w:sdtContent>
      </w:sdt>
      <w:r w:rsidDel="00000000" w:rsidR="00000000" w:rsidRPr="00000000">
        <w:rPr>
          <w:sz w:val="20"/>
          <w:szCs w:val="20"/>
        </w:rPr>
        <w:drawing>
          <wp:inline distB="0" distT="0" distL="0" distR="0">
            <wp:extent cx="4278911" cy="690320"/>
            <wp:effectExtent b="0" l="0" r="0" t="0"/>
            <wp:docPr id="111"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4278911" cy="690320"/>
                    </a:xfrm>
                    <a:prstGeom prst="rect"/>
                    <a:ln/>
                  </pic:spPr>
                </pic:pic>
              </a:graphicData>
            </a:graphic>
          </wp:inline>
        </w:drawing>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9">
      <w:pPr>
        <w:shd w:fill="ffffff" w:val="clear"/>
        <w:spacing w:after="120" w:line="240" w:lineRule="auto"/>
        <w:jc w:val="both"/>
        <w:rPr>
          <w:sz w:val="20"/>
          <w:szCs w:val="20"/>
        </w:rPr>
      </w:pPr>
      <w:r w:rsidDel="00000000" w:rsidR="00000000" w:rsidRPr="00000000">
        <w:rPr>
          <w:color w:val="000000"/>
          <w:sz w:val="20"/>
          <w:szCs w:val="20"/>
          <w:rtl w:val="0"/>
        </w:rPr>
        <w:t xml:space="preserve">En el impacto ambiental existen una serie de pasos fundamentales para tener en cuenta en el proceso de identificación, como: </w:t>
      </w:r>
      <w:r w:rsidDel="00000000" w:rsidR="00000000" w:rsidRPr="00000000">
        <w:rPr>
          <w:rtl w:val="0"/>
        </w:rPr>
      </w:r>
    </w:p>
    <w:p w:rsidR="00000000" w:rsidDel="00000000" w:rsidP="00000000" w:rsidRDefault="00000000" w:rsidRPr="00000000" w14:paraId="0000004A">
      <w:pPr>
        <w:numPr>
          <w:ilvl w:val="0"/>
          <w:numId w:val="10"/>
        </w:numPr>
        <w:shd w:fill="ffffff" w:val="clear"/>
        <w:spacing w:after="120" w:line="240" w:lineRule="auto"/>
        <w:ind w:left="1080" w:hanging="360"/>
        <w:jc w:val="both"/>
        <w:rPr>
          <w:color w:val="000000"/>
          <w:sz w:val="20"/>
          <w:szCs w:val="20"/>
        </w:rPr>
      </w:pPr>
      <w:r w:rsidDel="00000000" w:rsidR="00000000" w:rsidRPr="00000000">
        <w:rPr>
          <w:color w:val="000000"/>
          <w:sz w:val="20"/>
          <w:szCs w:val="20"/>
          <w:rtl w:val="0"/>
        </w:rPr>
        <w:t xml:space="preserve">Definir los objetivos puntuales del proyecto.</w:t>
      </w:r>
    </w:p>
    <w:p w:rsidR="00000000" w:rsidDel="00000000" w:rsidP="00000000" w:rsidRDefault="00000000" w:rsidRPr="00000000" w14:paraId="0000004B">
      <w:pPr>
        <w:numPr>
          <w:ilvl w:val="0"/>
          <w:numId w:val="10"/>
        </w:numPr>
        <w:shd w:fill="ffffff" w:val="clear"/>
        <w:spacing w:after="120" w:line="240" w:lineRule="auto"/>
        <w:ind w:left="1080" w:hanging="360"/>
        <w:jc w:val="both"/>
        <w:rPr>
          <w:color w:val="000000"/>
          <w:sz w:val="20"/>
          <w:szCs w:val="20"/>
        </w:rPr>
      </w:pPr>
      <w:r w:rsidDel="00000000" w:rsidR="00000000" w:rsidRPr="00000000">
        <w:rPr>
          <w:color w:val="000000"/>
          <w:sz w:val="20"/>
          <w:szCs w:val="20"/>
          <w:rtl w:val="0"/>
        </w:rPr>
        <w:t xml:space="preserve">Realizar un análisis de las posibilidades expertas para desempeñar el objetivo.</w:t>
      </w:r>
    </w:p>
    <w:p w:rsidR="00000000" w:rsidDel="00000000" w:rsidP="00000000" w:rsidRDefault="00000000" w:rsidRPr="00000000" w14:paraId="0000004C">
      <w:pPr>
        <w:numPr>
          <w:ilvl w:val="0"/>
          <w:numId w:val="10"/>
        </w:numPr>
        <w:shd w:fill="ffffff" w:val="clear"/>
        <w:spacing w:after="120" w:line="240" w:lineRule="auto"/>
        <w:ind w:left="1080" w:hanging="360"/>
        <w:jc w:val="both"/>
        <w:rPr>
          <w:color w:val="000000"/>
          <w:sz w:val="20"/>
          <w:szCs w:val="20"/>
        </w:rPr>
      </w:pPr>
      <w:r w:rsidDel="00000000" w:rsidR="00000000" w:rsidRPr="00000000">
        <w:rPr>
          <w:color w:val="000000"/>
          <w:sz w:val="20"/>
          <w:szCs w:val="20"/>
          <w:rtl w:val="0"/>
        </w:rPr>
        <w:t xml:space="preserve">Declarar las acciones propuestas, las cuales incluyen alternativas de posibles impactos ambientales. </w:t>
      </w:r>
    </w:p>
    <w:p w:rsidR="00000000" w:rsidDel="00000000" w:rsidP="00000000" w:rsidRDefault="00000000" w:rsidRPr="00000000" w14:paraId="0000004D">
      <w:pPr>
        <w:numPr>
          <w:ilvl w:val="0"/>
          <w:numId w:val="10"/>
        </w:numPr>
        <w:shd w:fill="ffffff" w:val="clear"/>
        <w:spacing w:after="120" w:line="240" w:lineRule="auto"/>
        <w:ind w:left="1080" w:hanging="360"/>
        <w:jc w:val="both"/>
        <w:rPr>
          <w:color w:val="000000"/>
          <w:sz w:val="20"/>
          <w:szCs w:val="20"/>
        </w:rPr>
      </w:pPr>
      <w:r w:rsidDel="00000000" w:rsidR="00000000" w:rsidRPr="00000000">
        <w:rPr>
          <w:color w:val="000000"/>
          <w:sz w:val="20"/>
          <w:szCs w:val="20"/>
          <w:rtl w:val="0"/>
        </w:rPr>
        <w:t xml:space="preserve">Caracterizar las condiciones del medio ambiente previo al inicio del proyecto. </w:t>
      </w:r>
    </w:p>
    <w:p w:rsidR="00000000" w:rsidDel="00000000" w:rsidP="00000000" w:rsidRDefault="00000000" w:rsidRPr="00000000" w14:paraId="0000004E">
      <w:pPr>
        <w:numPr>
          <w:ilvl w:val="0"/>
          <w:numId w:val="10"/>
        </w:numPr>
        <w:shd w:fill="ffffff" w:val="clear"/>
        <w:spacing w:after="120" w:line="240" w:lineRule="auto"/>
        <w:ind w:left="1080" w:hanging="360"/>
        <w:jc w:val="both"/>
        <w:rPr>
          <w:color w:val="000000"/>
          <w:sz w:val="20"/>
          <w:szCs w:val="20"/>
        </w:rPr>
      </w:pPr>
      <w:r w:rsidDel="00000000" w:rsidR="00000000" w:rsidRPr="00000000">
        <w:rPr>
          <w:color w:val="000000"/>
          <w:sz w:val="20"/>
          <w:szCs w:val="20"/>
          <w:rtl w:val="0"/>
        </w:rPr>
        <w:t xml:space="preserve">Contar con un análisis de costos y beneficios.</w:t>
      </w:r>
    </w:p>
    <w:p w:rsidR="00000000" w:rsidDel="00000000" w:rsidP="00000000" w:rsidRDefault="00000000" w:rsidRPr="00000000" w14:paraId="0000004F">
      <w:pPr>
        <w:numPr>
          <w:ilvl w:val="0"/>
          <w:numId w:val="10"/>
        </w:numPr>
        <w:shd w:fill="ffffff" w:val="clear"/>
        <w:spacing w:after="120" w:line="240" w:lineRule="auto"/>
        <w:ind w:left="1080" w:hanging="360"/>
        <w:jc w:val="both"/>
        <w:rPr>
          <w:color w:val="000000"/>
          <w:sz w:val="20"/>
          <w:szCs w:val="20"/>
        </w:rPr>
      </w:pPr>
      <w:r w:rsidDel="00000000" w:rsidR="00000000" w:rsidRPr="00000000">
        <w:rPr>
          <w:color w:val="000000"/>
          <w:sz w:val="20"/>
          <w:szCs w:val="20"/>
          <w:rtl w:val="0"/>
        </w:rPr>
        <w:t xml:space="preserve">Realizar el análisis de los impactos ambientales que estén relacionados con las acciones planteadas. </w:t>
      </w:r>
    </w:p>
    <w:p w:rsidR="00000000" w:rsidDel="00000000" w:rsidP="00000000" w:rsidRDefault="00000000" w:rsidRPr="00000000" w14:paraId="00000050">
      <w:pPr>
        <w:numPr>
          <w:ilvl w:val="0"/>
          <w:numId w:val="10"/>
        </w:numPr>
        <w:shd w:fill="ffffff" w:val="clear"/>
        <w:spacing w:after="120" w:line="240" w:lineRule="auto"/>
        <w:ind w:left="1080" w:hanging="360"/>
        <w:jc w:val="both"/>
        <w:rPr>
          <w:color w:val="000000"/>
          <w:sz w:val="20"/>
          <w:szCs w:val="20"/>
        </w:rPr>
      </w:pPr>
      <w:r w:rsidDel="00000000" w:rsidR="00000000" w:rsidRPr="00000000">
        <w:rPr>
          <w:color w:val="000000"/>
          <w:sz w:val="20"/>
          <w:szCs w:val="20"/>
          <w:rtl w:val="0"/>
        </w:rPr>
        <w:t xml:space="preserve">Evaluar los impactos de las acciones que previamente se proponen y sus afectaciones al medio ambiente. </w:t>
      </w:r>
    </w:p>
    <w:p w:rsidR="00000000" w:rsidDel="00000000" w:rsidP="00000000" w:rsidRDefault="00000000" w:rsidRPr="00000000" w14:paraId="00000051">
      <w:pPr>
        <w:numPr>
          <w:ilvl w:val="0"/>
          <w:numId w:val="10"/>
        </w:numPr>
        <w:shd w:fill="ffffff" w:val="clear"/>
        <w:spacing w:after="120" w:line="240" w:lineRule="auto"/>
        <w:ind w:left="1080" w:hanging="360"/>
        <w:jc w:val="both"/>
        <w:rPr>
          <w:color w:val="000000"/>
          <w:sz w:val="20"/>
          <w:szCs w:val="20"/>
        </w:rPr>
      </w:pPr>
      <w:r w:rsidDel="00000000" w:rsidR="00000000" w:rsidRPr="00000000">
        <w:rPr>
          <w:color w:val="000000"/>
          <w:sz w:val="20"/>
          <w:szCs w:val="20"/>
          <w:rtl w:val="0"/>
        </w:rPr>
        <w:t xml:space="preserve">Elaborar resumen y recomendaciones.</w:t>
      </w:r>
    </w:p>
    <w:p w:rsidR="00000000" w:rsidDel="00000000" w:rsidP="00000000" w:rsidRDefault="00000000" w:rsidRPr="00000000" w14:paraId="00000052">
      <w:pPr>
        <w:spacing w:after="120" w:line="240" w:lineRule="auto"/>
        <w:jc w:val="both"/>
        <w:rPr>
          <w:color w:val="000000"/>
          <w:sz w:val="20"/>
          <w:szCs w:val="20"/>
        </w:rPr>
      </w:pPr>
      <w:r w:rsidDel="00000000" w:rsidR="00000000" w:rsidRPr="00000000">
        <w:rPr>
          <w:color w:val="000000"/>
          <w:sz w:val="20"/>
          <w:szCs w:val="20"/>
          <w:rtl w:val="0"/>
        </w:rPr>
        <w:t xml:space="preserve">Para identificar los impactos ambientales es necesario conocer primero los aspectos ambientales dentro de la organización, tanto de las actividades, productos o servicios y cómo estos afectan el medio ambiente.</w:t>
      </w:r>
    </w:p>
    <w:p w:rsidR="00000000" w:rsidDel="00000000" w:rsidP="00000000" w:rsidRDefault="00000000" w:rsidRPr="00000000" w14:paraId="00000053">
      <w:pPr>
        <w:spacing w:after="120" w:line="240" w:lineRule="auto"/>
        <w:jc w:val="both"/>
        <w:rPr>
          <w:color w:val="000000"/>
          <w:sz w:val="20"/>
          <w:szCs w:val="20"/>
        </w:rPr>
      </w:pPr>
      <w:r w:rsidDel="00000000" w:rsidR="00000000" w:rsidRPr="00000000">
        <w:rPr>
          <w:color w:val="000000"/>
          <w:sz w:val="20"/>
          <w:szCs w:val="20"/>
          <w:rtl w:val="0"/>
        </w:rPr>
        <w:t xml:space="preserve">A continuación, se relacionan algunas variables que se deben tener en cuenta como factores contaminantes: </w:t>
      </w:r>
    </w:p>
    <w:p w:rsidR="00000000" w:rsidDel="00000000" w:rsidP="00000000" w:rsidRDefault="00000000" w:rsidRPr="00000000" w14:paraId="00000054">
      <w:pPr>
        <w:spacing w:after="120" w:line="240" w:lineRule="auto"/>
        <w:jc w:val="left"/>
        <w:rPr>
          <w:b w:val="1"/>
          <w:color w:val="000000"/>
          <w:sz w:val="20"/>
          <w:szCs w:val="20"/>
        </w:rPr>
      </w:pPr>
      <w:bookmarkStart w:colFirst="0" w:colLast="0" w:name="_heading=h.gjdgxs" w:id="0"/>
      <w:bookmarkEnd w:id="0"/>
      <w:r w:rsidDel="00000000" w:rsidR="00000000" w:rsidRPr="00000000">
        <w:rPr>
          <w:b w:val="1"/>
          <w:color w:val="000000"/>
          <w:sz w:val="20"/>
          <w:szCs w:val="20"/>
          <w:rtl w:val="0"/>
        </w:rPr>
        <w:t xml:space="preserve">Tabla 1</w:t>
      </w:r>
    </w:p>
    <w:p w:rsidR="00000000" w:rsidDel="00000000" w:rsidP="00000000" w:rsidRDefault="00000000" w:rsidRPr="00000000" w14:paraId="00000055">
      <w:pPr>
        <w:spacing w:after="120" w:line="240" w:lineRule="auto"/>
        <w:jc w:val="left"/>
        <w:rPr>
          <w:i w:val="1"/>
          <w:color w:val="000000"/>
          <w:sz w:val="20"/>
          <w:szCs w:val="20"/>
        </w:rPr>
      </w:pPr>
      <w:r w:rsidDel="00000000" w:rsidR="00000000" w:rsidRPr="00000000">
        <w:rPr>
          <w:i w:val="1"/>
          <w:color w:val="000000"/>
          <w:sz w:val="20"/>
          <w:szCs w:val="20"/>
          <w:rtl w:val="0"/>
        </w:rPr>
        <w:t xml:space="preserve">Variables ambientales</w:t>
      </w:r>
    </w:p>
    <w:tbl>
      <w:tblPr>
        <w:tblStyle w:val="Table5"/>
        <w:tblW w:w="835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3"/>
        <w:gridCol w:w="2651"/>
        <w:gridCol w:w="2835"/>
        <w:tblGridChange w:id="0">
          <w:tblGrid>
            <w:gridCol w:w="2873"/>
            <w:gridCol w:w="2651"/>
            <w:gridCol w:w="2835"/>
          </w:tblGrid>
        </w:tblGridChange>
      </w:tblGrid>
      <w:tr>
        <w:trPr>
          <w:cantSplit w:val="0"/>
          <w:tblHeader w:val="0"/>
        </w:trPr>
        <w:tc>
          <w:tcPr/>
          <w:p w:rsidR="00000000" w:rsidDel="00000000" w:rsidP="00000000" w:rsidRDefault="00000000" w:rsidRPr="00000000" w14:paraId="00000056">
            <w:pPr>
              <w:spacing w:after="120" w:line="240" w:lineRule="auto"/>
              <w:jc w:val="center"/>
              <w:rPr>
                <w:b w:val="1"/>
                <w:sz w:val="20"/>
                <w:szCs w:val="20"/>
              </w:rPr>
            </w:pPr>
            <w:r w:rsidDel="00000000" w:rsidR="00000000" w:rsidRPr="00000000">
              <w:rPr>
                <w:b w:val="1"/>
                <w:sz w:val="20"/>
                <w:szCs w:val="20"/>
                <w:rtl w:val="0"/>
              </w:rPr>
              <w:t xml:space="preserve">Variable ambiental</w:t>
            </w:r>
          </w:p>
        </w:tc>
        <w:tc>
          <w:tcPr/>
          <w:p w:rsidR="00000000" w:rsidDel="00000000" w:rsidP="00000000" w:rsidRDefault="00000000" w:rsidRPr="00000000" w14:paraId="00000057">
            <w:pPr>
              <w:spacing w:after="120" w:line="240" w:lineRule="auto"/>
              <w:jc w:val="center"/>
              <w:rPr>
                <w:b w:val="1"/>
                <w:sz w:val="20"/>
                <w:szCs w:val="20"/>
              </w:rPr>
            </w:pPr>
            <w:r w:rsidDel="00000000" w:rsidR="00000000" w:rsidRPr="00000000">
              <w:rPr>
                <w:b w:val="1"/>
                <w:sz w:val="20"/>
                <w:szCs w:val="20"/>
                <w:rtl w:val="0"/>
              </w:rPr>
              <w:t xml:space="preserve">Factor contaminante</w:t>
            </w:r>
          </w:p>
        </w:tc>
        <w:tc>
          <w:tcPr/>
          <w:p w:rsidR="00000000" w:rsidDel="00000000" w:rsidP="00000000" w:rsidRDefault="00000000" w:rsidRPr="00000000" w14:paraId="00000058">
            <w:pPr>
              <w:spacing w:after="120" w:line="240" w:lineRule="auto"/>
              <w:jc w:val="center"/>
              <w:rPr>
                <w:b w:val="1"/>
                <w:sz w:val="20"/>
                <w:szCs w:val="20"/>
              </w:rPr>
            </w:pPr>
            <w:r w:rsidDel="00000000" w:rsidR="00000000" w:rsidRPr="00000000">
              <w:rPr>
                <w:b w:val="1"/>
                <w:sz w:val="20"/>
                <w:szCs w:val="20"/>
                <w:rtl w:val="0"/>
              </w:rPr>
              <w:t xml:space="preserve">Identificación</w:t>
            </w:r>
          </w:p>
        </w:tc>
      </w:tr>
      <w:tr>
        <w:trPr>
          <w:cantSplit w:val="0"/>
          <w:tblHeader w:val="0"/>
        </w:trPr>
        <w:tc>
          <w:tcPr>
            <w:vAlign w:val="center"/>
          </w:tcPr>
          <w:p w:rsidR="00000000" w:rsidDel="00000000" w:rsidP="00000000" w:rsidRDefault="00000000" w:rsidRPr="00000000" w14:paraId="00000059">
            <w:pPr>
              <w:spacing w:after="120" w:line="240" w:lineRule="auto"/>
              <w:jc w:val="both"/>
              <w:rPr>
                <w:b w:val="1"/>
                <w:sz w:val="20"/>
                <w:szCs w:val="20"/>
              </w:rPr>
            </w:pPr>
            <w:r w:rsidDel="00000000" w:rsidR="00000000" w:rsidRPr="00000000">
              <w:rPr>
                <w:b w:val="1"/>
                <w:sz w:val="20"/>
                <w:szCs w:val="20"/>
                <w:rtl w:val="0"/>
              </w:rPr>
              <w:t xml:space="preserve">Atmósfera</w:t>
            </w:r>
          </w:p>
        </w:tc>
        <w:tc>
          <w:tcPr/>
          <w:p w:rsidR="00000000" w:rsidDel="00000000" w:rsidP="00000000" w:rsidRDefault="00000000" w:rsidRPr="00000000" w14:paraId="0000005A">
            <w:pPr>
              <w:spacing w:after="120" w:line="240" w:lineRule="auto"/>
              <w:rPr>
                <w:sz w:val="20"/>
                <w:szCs w:val="20"/>
              </w:rPr>
            </w:pPr>
            <w:r w:rsidDel="00000000" w:rsidR="00000000" w:rsidRPr="00000000">
              <w:rPr>
                <w:sz w:val="20"/>
                <w:szCs w:val="20"/>
                <w:rtl w:val="0"/>
              </w:rPr>
              <w:t xml:space="preserve">Los factores contaminantes pueden ser Gases, Lluvia ácida, Aerosoles o Ruido.</w:t>
            </w:r>
          </w:p>
        </w:tc>
        <w:tc>
          <w:tcPr/>
          <w:p w:rsidR="00000000" w:rsidDel="00000000" w:rsidP="00000000" w:rsidRDefault="00000000" w:rsidRPr="00000000" w14:paraId="0000005B">
            <w:pPr>
              <w:spacing w:after="120" w:line="240" w:lineRule="auto"/>
              <w:rPr>
                <w:sz w:val="20"/>
                <w:szCs w:val="20"/>
              </w:rPr>
            </w:pPr>
            <w:r w:rsidDel="00000000" w:rsidR="00000000" w:rsidRPr="00000000">
              <w:rPr>
                <w:sz w:val="20"/>
                <w:szCs w:val="20"/>
                <w:rtl w:val="0"/>
              </w:rPr>
              <w:t xml:space="preserve">Se identifican por medio de los índices de calidad de aire</w:t>
              <w:br w:type="textWrapping"/>
              <w:t xml:space="preserve">Emisiones de CO2</w:t>
            </w:r>
          </w:p>
        </w:tc>
      </w:tr>
      <w:tr>
        <w:trPr>
          <w:cantSplit w:val="0"/>
          <w:tblHeader w:val="0"/>
        </w:trPr>
        <w:tc>
          <w:tcPr>
            <w:vAlign w:val="center"/>
          </w:tcPr>
          <w:p w:rsidR="00000000" w:rsidDel="00000000" w:rsidP="00000000" w:rsidRDefault="00000000" w:rsidRPr="00000000" w14:paraId="0000005C">
            <w:pPr>
              <w:spacing w:after="120" w:line="240" w:lineRule="auto"/>
              <w:jc w:val="both"/>
              <w:rPr>
                <w:b w:val="1"/>
                <w:sz w:val="20"/>
                <w:szCs w:val="20"/>
              </w:rPr>
            </w:pPr>
            <w:r w:rsidDel="00000000" w:rsidR="00000000" w:rsidRPr="00000000">
              <w:rPr>
                <w:b w:val="1"/>
                <w:sz w:val="20"/>
                <w:szCs w:val="20"/>
                <w:rtl w:val="0"/>
              </w:rPr>
              <w:t xml:space="preserve">Ruido</w:t>
            </w:r>
          </w:p>
        </w:tc>
        <w:tc>
          <w:tcPr/>
          <w:p w:rsidR="00000000" w:rsidDel="00000000" w:rsidP="00000000" w:rsidRDefault="00000000" w:rsidRPr="00000000" w14:paraId="0000005D">
            <w:pPr>
              <w:spacing w:after="120" w:line="240" w:lineRule="auto"/>
              <w:rPr>
                <w:sz w:val="20"/>
                <w:szCs w:val="20"/>
              </w:rPr>
            </w:pPr>
            <w:r w:rsidDel="00000000" w:rsidR="00000000" w:rsidRPr="00000000">
              <w:rPr>
                <w:sz w:val="20"/>
                <w:szCs w:val="20"/>
                <w:rtl w:val="0"/>
              </w:rPr>
              <w:t xml:space="preserve">Son todos aquellos sonidos indeseables o que exceden los decibeles permitidos. </w:t>
            </w:r>
          </w:p>
        </w:tc>
        <w:tc>
          <w:tcPr/>
          <w:p w:rsidR="00000000" w:rsidDel="00000000" w:rsidP="00000000" w:rsidRDefault="00000000" w:rsidRPr="00000000" w14:paraId="0000005E">
            <w:pPr>
              <w:spacing w:after="120" w:line="240" w:lineRule="auto"/>
              <w:rPr>
                <w:sz w:val="20"/>
                <w:szCs w:val="20"/>
              </w:rPr>
            </w:pPr>
            <w:r w:rsidDel="00000000" w:rsidR="00000000" w:rsidRPr="00000000">
              <w:rPr>
                <w:sz w:val="20"/>
                <w:szCs w:val="20"/>
                <w:rtl w:val="0"/>
              </w:rPr>
              <w:t xml:space="preserve">Nivel de presión acústica</w:t>
            </w:r>
          </w:p>
          <w:p w:rsidR="00000000" w:rsidDel="00000000" w:rsidP="00000000" w:rsidRDefault="00000000" w:rsidRPr="00000000" w14:paraId="0000005F">
            <w:pPr>
              <w:spacing w:after="120" w:line="240" w:lineRule="auto"/>
              <w:rPr>
                <w:sz w:val="20"/>
                <w:szCs w:val="20"/>
              </w:rPr>
            </w:pPr>
            <w:r w:rsidDel="00000000" w:rsidR="00000000" w:rsidRPr="00000000">
              <w:rPr>
                <w:sz w:val="20"/>
                <w:szCs w:val="20"/>
                <w:rtl w:val="0"/>
              </w:rPr>
              <w:t xml:space="preserve">Decibelímetro</w:t>
            </w:r>
          </w:p>
        </w:tc>
      </w:tr>
      <w:tr>
        <w:trPr>
          <w:cantSplit w:val="0"/>
          <w:tblHeader w:val="0"/>
        </w:trPr>
        <w:tc>
          <w:tcPr>
            <w:vAlign w:val="center"/>
          </w:tcPr>
          <w:p w:rsidR="00000000" w:rsidDel="00000000" w:rsidP="00000000" w:rsidRDefault="00000000" w:rsidRPr="00000000" w14:paraId="00000060">
            <w:pPr>
              <w:spacing w:after="120" w:line="240" w:lineRule="auto"/>
              <w:jc w:val="both"/>
              <w:rPr>
                <w:b w:val="1"/>
                <w:sz w:val="20"/>
                <w:szCs w:val="20"/>
              </w:rPr>
            </w:pPr>
            <w:r w:rsidDel="00000000" w:rsidR="00000000" w:rsidRPr="00000000">
              <w:rPr>
                <w:b w:val="1"/>
                <w:sz w:val="20"/>
                <w:szCs w:val="20"/>
                <w:rtl w:val="0"/>
              </w:rPr>
              <w:t xml:space="preserve">Agua</w:t>
            </w:r>
          </w:p>
        </w:tc>
        <w:tc>
          <w:tcPr/>
          <w:p w:rsidR="00000000" w:rsidDel="00000000" w:rsidP="00000000" w:rsidRDefault="00000000" w:rsidRPr="00000000" w14:paraId="00000061">
            <w:pPr>
              <w:spacing w:after="120" w:line="240" w:lineRule="auto"/>
              <w:rPr>
                <w:sz w:val="20"/>
                <w:szCs w:val="20"/>
              </w:rPr>
            </w:pPr>
            <w:r w:rsidDel="00000000" w:rsidR="00000000" w:rsidRPr="00000000">
              <w:rPr>
                <w:sz w:val="20"/>
                <w:szCs w:val="20"/>
                <w:rtl w:val="0"/>
              </w:rPr>
              <w:t xml:space="preserve">Son aquellos provenientes de acciones industriales o contaminantes orgánicos. </w:t>
            </w:r>
          </w:p>
          <w:p w:rsidR="00000000" w:rsidDel="00000000" w:rsidP="00000000" w:rsidRDefault="00000000" w:rsidRPr="00000000" w14:paraId="00000062">
            <w:pPr>
              <w:spacing w:after="120" w:line="240" w:lineRule="auto"/>
              <w:rPr>
                <w:sz w:val="20"/>
                <w:szCs w:val="20"/>
              </w:rPr>
            </w:pPr>
            <w:r w:rsidDel="00000000" w:rsidR="00000000" w:rsidRPr="00000000">
              <w:rPr>
                <w:rtl w:val="0"/>
              </w:rPr>
            </w:r>
          </w:p>
        </w:tc>
        <w:tc>
          <w:tcPr/>
          <w:p w:rsidR="00000000" w:rsidDel="00000000" w:rsidP="00000000" w:rsidRDefault="00000000" w:rsidRPr="00000000" w14:paraId="00000063">
            <w:pPr>
              <w:spacing w:after="120" w:line="240" w:lineRule="auto"/>
              <w:rPr>
                <w:sz w:val="20"/>
                <w:szCs w:val="20"/>
              </w:rPr>
            </w:pPr>
            <w:r w:rsidDel="00000000" w:rsidR="00000000" w:rsidRPr="00000000">
              <w:rPr>
                <w:sz w:val="20"/>
                <w:szCs w:val="20"/>
                <w:rtl w:val="0"/>
              </w:rPr>
              <w:t xml:space="preserve">Índice de calidad de aguas</w:t>
              <w:br w:type="textWrapping"/>
              <w:t xml:space="preserve">pH</w:t>
              <w:br w:type="textWrapping"/>
              <w:t xml:space="preserve">Oxígeno disuelto</w:t>
              <w:br w:type="textWrapping"/>
              <w:t xml:space="preserve">Coliformes</w:t>
            </w:r>
          </w:p>
        </w:tc>
      </w:tr>
      <w:tr>
        <w:trPr>
          <w:cantSplit w:val="0"/>
          <w:tblHeader w:val="0"/>
        </w:trPr>
        <w:tc>
          <w:tcPr>
            <w:vAlign w:val="center"/>
          </w:tcPr>
          <w:p w:rsidR="00000000" w:rsidDel="00000000" w:rsidP="00000000" w:rsidRDefault="00000000" w:rsidRPr="00000000" w14:paraId="00000064">
            <w:pPr>
              <w:spacing w:after="120" w:line="240" w:lineRule="auto"/>
              <w:jc w:val="both"/>
              <w:rPr>
                <w:b w:val="1"/>
                <w:sz w:val="20"/>
                <w:szCs w:val="20"/>
              </w:rPr>
            </w:pPr>
            <w:r w:rsidDel="00000000" w:rsidR="00000000" w:rsidRPr="00000000">
              <w:rPr>
                <w:b w:val="1"/>
                <w:sz w:val="20"/>
                <w:szCs w:val="20"/>
                <w:rtl w:val="0"/>
              </w:rPr>
              <w:t xml:space="preserve">Capacidad de los suelos</w:t>
            </w:r>
          </w:p>
        </w:tc>
        <w:tc>
          <w:tcPr/>
          <w:p w:rsidR="00000000" w:rsidDel="00000000" w:rsidP="00000000" w:rsidRDefault="00000000" w:rsidRPr="00000000" w14:paraId="00000065">
            <w:pPr>
              <w:spacing w:after="120" w:line="240" w:lineRule="auto"/>
              <w:rPr>
                <w:sz w:val="20"/>
                <w:szCs w:val="20"/>
              </w:rPr>
            </w:pPr>
            <w:r w:rsidDel="00000000" w:rsidR="00000000" w:rsidRPr="00000000">
              <w:rPr>
                <w:sz w:val="20"/>
                <w:szCs w:val="20"/>
                <w:rtl w:val="0"/>
              </w:rPr>
              <w:t xml:space="preserve">Erosión</w:t>
              <w:br w:type="textWrapping"/>
              <w:t xml:space="preserve">Inundación</w:t>
              <w:br w:type="textWrapping"/>
              <w:t xml:space="preserve">Pérdida de capacidad de los suelos</w:t>
              <w:br w:type="textWrapping"/>
              <w:t xml:space="preserve">Cambios topográficos</w:t>
            </w:r>
          </w:p>
        </w:tc>
        <w:tc>
          <w:tcPr/>
          <w:p w:rsidR="00000000" w:rsidDel="00000000" w:rsidP="00000000" w:rsidRDefault="00000000" w:rsidRPr="00000000" w14:paraId="00000066">
            <w:pPr>
              <w:spacing w:after="120" w:line="240" w:lineRule="auto"/>
              <w:rPr>
                <w:sz w:val="20"/>
                <w:szCs w:val="20"/>
              </w:rPr>
            </w:pPr>
            <w:r w:rsidDel="00000000" w:rsidR="00000000" w:rsidRPr="00000000">
              <w:rPr>
                <w:sz w:val="20"/>
                <w:szCs w:val="20"/>
                <w:rtl w:val="0"/>
              </w:rPr>
              <w:t xml:space="preserve">%cubierta vegetal</w:t>
              <w:br w:type="textWrapping"/>
              <w:t xml:space="preserve">%pedregosidad</w:t>
              <w:br w:type="textWrapping"/>
              <w:t xml:space="preserve">Producción agraria</w:t>
            </w:r>
          </w:p>
        </w:tc>
      </w:tr>
      <w:tr>
        <w:trPr>
          <w:cantSplit w:val="0"/>
          <w:tblHeader w:val="0"/>
        </w:trPr>
        <w:tc>
          <w:tcPr>
            <w:vAlign w:val="center"/>
          </w:tcPr>
          <w:p w:rsidR="00000000" w:rsidDel="00000000" w:rsidP="00000000" w:rsidRDefault="00000000" w:rsidRPr="00000000" w14:paraId="00000067">
            <w:pPr>
              <w:spacing w:after="120" w:line="240" w:lineRule="auto"/>
              <w:jc w:val="both"/>
              <w:rPr>
                <w:b w:val="1"/>
                <w:sz w:val="20"/>
                <w:szCs w:val="20"/>
              </w:rPr>
            </w:pPr>
            <w:r w:rsidDel="00000000" w:rsidR="00000000" w:rsidRPr="00000000">
              <w:rPr>
                <w:b w:val="1"/>
                <w:sz w:val="20"/>
                <w:szCs w:val="20"/>
                <w:rtl w:val="0"/>
              </w:rPr>
              <w:t xml:space="preserve">Paisaje</w:t>
            </w:r>
          </w:p>
        </w:tc>
        <w:tc>
          <w:tcPr/>
          <w:p w:rsidR="00000000" w:rsidDel="00000000" w:rsidP="00000000" w:rsidRDefault="00000000" w:rsidRPr="00000000" w14:paraId="00000068">
            <w:pPr>
              <w:spacing w:after="120" w:line="240" w:lineRule="auto"/>
              <w:rPr>
                <w:sz w:val="20"/>
                <w:szCs w:val="20"/>
              </w:rPr>
            </w:pPr>
            <w:r w:rsidDel="00000000" w:rsidR="00000000" w:rsidRPr="00000000">
              <w:rPr>
                <w:sz w:val="20"/>
                <w:szCs w:val="20"/>
                <w:rtl w:val="0"/>
              </w:rPr>
              <w:t xml:space="preserve">Estos factores pueden verse determinados por la variación de vegetación, junto con la aridez del terreno o los cambios en el uso del suelo. </w:t>
            </w:r>
          </w:p>
        </w:tc>
        <w:tc>
          <w:tcPr/>
          <w:p w:rsidR="00000000" w:rsidDel="00000000" w:rsidP="00000000" w:rsidRDefault="00000000" w:rsidRPr="00000000" w14:paraId="00000069">
            <w:pPr>
              <w:spacing w:after="120" w:line="240" w:lineRule="auto"/>
              <w:rPr>
                <w:sz w:val="20"/>
                <w:szCs w:val="20"/>
              </w:rPr>
            </w:pPr>
            <w:r w:rsidDel="00000000" w:rsidR="00000000" w:rsidRPr="00000000">
              <w:rPr>
                <w:sz w:val="20"/>
                <w:szCs w:val="20"/>
                <w:rtl w:val="0"/>
              </w:rPr>
              <w:t xml:space="preserve">Método de valoración directa subjetiva</w:t>
            </w:r>
          </w:p>
          <w:p w:rsidR="00000000" w:rsidDel="00000000" w:rsidP="00000000" w:rsidRDefault="00000000" w:rsidRPr="00000000" w14:paraId="0000006A">
            <w:pPr>
              <w:spacing w:after="120" w:line="240" w:lineRule="auto"/>
              <w:rPr>
                <w:sz w:val="20"/>
                <w:szCs w:val="20"/>
              </w:rPr>
            </w:pPr>
            <w:r w:rsidDel="00000000" w:rsidR="00000000" w:rsidRPr="00000000">
              <w:rPr>
                <w:sz w:val="20"/>
                <w:szCs w:val="20"/>
                <w:rtl w:val="0"/>
              </w:rPr>
              <w:t xml:space="preserve">Valoración indirecta</w:t>
            </w:r>
          </w:p>
          <w:p w:rsidR="00000000" w:rsidDel="00000000" w:rsidP="00000000" w:rsidRDefault="00000000" w:rsidRPr="00000000" w14:paraId="0000006B">
            <w:pPr>
              <w:spacing w:after="120" w:line="240" w:lineRule="auto"/>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spacing w:after="120" w:line="240" w:lineRule="auto"/>
              <w:jc w:val="both"/>
              <w:rPr>
                <w:b w:val="1"/>
                <w:sz w:val="20"/>
                <w:szCs w:val="20"/>
              </w:rPr>
            </w:pPr>
            <w:r w:rsidDel="00000000" w:rsidR="00000000" w:rsidRPr="00000000">
              <w:rPr>
                <w:b w:val="1"/>
                <w:sz w:val="20"/>
                <w:szCs w:val="20"/>
                <w:rtl w:val="0"/>
              </w:rPr>
              <w:t xml:space="preserve">Fauna</w:t>
            </w:r>
          </w:p>
        </w:tc>
        <w:tc>
          <w:tcPr/>
          <w:p w:rsidR="00000000" w:rsidDel="00000000" w:rsidP="00000000" w:rsidRDefault="00000000" w:rsidRPr="00000000" w14:paraId="0000006D">
            <w:pPr>
              <w:spacing w:after="120" w:line="240" w:lineRule="auto"/>
              <w:rPr>
                <w:sz w:val="20"/>
                <w:szCs w:val="20"/>
              </w:rPr>
            </w:pPr>
            <w:r w:rsidDel="00000000" w:rsidR="00000000" w:rsidRPr="00000000">
              <w:rPr>
                <w:sz w:val="20"/>
                <w:szCs w:val="20"/>
                <w:rtl w:val="0"/>
              </w:rPr>
              <w:t xml:space="preserve">La pérdida de hábitat por contaminantes, por incendios, inundaciones o remoción en masa. </w:t>
            </w:r>
          </w:p>
        </w:tc>
        <w:tc>
          <w:tcPr/>
          <w:p w:rsidR="00000000" w:rsidDel="00000000" w:rsidP="00000000" w:rsidRDefault="00000000" w:rsidRPr="00000000" w14:paraId="0000006E">
            <w:pPr>
              <w:spacing w:after="120" w:line="240" w:lineRule="auto"/>
              <w:rPr>
                <w:sz w:val="20"/>
                <w:szCs w:val="20"/>
              </w:rPr>
            </w:pPr>
            <w:r w:rsidDel="00000000" w:rsidR="00000000" w:rsidRPr="00000000">
              <w:rPr>
                <w:sz w:val="20"/>
                <w:szCs w:val="20"/>
                <w:rtl w:val="0"/>
              </w:rPr>
              <w:t xml:space="preserve">Está determinado por la abundancia de especies y sus diferentes variedades.</w:t>
            </w:r>
          </w:p>
        </w:tc>
      </w:tr>
      <w:tr>
        <w:trPr>
          <w:cantSplit w:val="0"/>
          <w:tblHeader w:val="0"/>
        </w:trPr>
        <w:tc>
          <w:tcPr>
            <w:vAlign w:val="center"/>
          </w:tcPr>
          <w:p w:rsidR="00000000" w:rsidDel="00000000" w:rsidP="00000000" w:rsidRDefault="00000000" w:rsidRPr="00000000" w14:paraId="0000006F">
            <w:pPr>
              <w:spacing w:after="120" w:line="240" w:lineRule="auto"/>
              <w:jc w:val="both"/>
              <w:rPr>
                <w:b w:val="1"/>
                <w:sz w:val="20"/>
                <w:szCs w:val="20"/>
              </w:rPr>
            </w:pPr>
            <w:r w:rsidDel="00000000" w:rsidR="00000000" w:rsidRPr="00000000">
              <w:rPr>
                <w:b w:val="1"/>
                <w:sz w:val="20"/>
                <w:szCs w:val="20"/>
                <w:rtl w:val="0"/>
              </w:rPr>
              <w:t xml:space="preserve">Vegetación</w:t>
            </w:r>
          </w:p>
        </w:tc>
        <w:tc>
          <w:tcPr/>
          <w:p w:rsidR="00000000" w:rsidDel="00000000" w:rsidP="00000000" w:rsidRDefault="00000000" w:rsidRPr="00000000" w14:paraId="00000070">
            <w:pPr>
              <w:spacing w:after="120" w:line="240" w:lineRule="auto"/>
              <w:rPr>
                <w:sz w:val="20"/>
                <w:szCs w:val="20"/>
              </w:rPr>
            </w:pPr>
            <w:r w:rsidDel="00000000" w:rsidR="00000000" w:rsidRPr="00000000">
              <w:rPr>
                <w:sz w:val="20"/>
                <w:szCs w:val="20"/>
                <w:rtl w:val="0"/>
              </w:rPr>
              <w:t xml:space="preserve">Se puede dar por incendios, inundaciones o remoción en masa lo cual lleva a una pérdida de la cubierta vegetal. </w:t>
            </w:r>
          </w:p>
        </w:tc>
        <w:tc>
          <w:tcPr/>
          <w:p w:rsidR="00000000" w:rsidDel="00000000" w:rsidP="00000000" w:rsidRDefault="00000000" w:rsidRPr="00000000" w14:paraId="00000071">
            <w:pPr>
              <w:spacing w:after="120" w:line="240" w:lineRule="auto"/>
              <w:rPr>
                <w:sz w:val="20"/>
                <w:szCs w:val="20"/>
              </w:rPr>
            </w:pPr>
            <w:r w:rsidDel="00000000" w:rsidR="00000000" w:rsidRPr="00000000">
              <w:rPr>
                <w:sz w:val="20"/>
                <w:szCs w:val="20"/>
                <w:rtl w:val="0"/>
              </w:rPr>
              <w:t xml:space="preserve">Se deberán identificar especies endémicas, autóctonas y la diversidad entre ellas. </w:t>
            </w:r>
          </w:p>
        </w:tc>
      </w:tr>
    </w:tbl>
    <w:p w:rsidR="00000000" w:rsidDel="00000000" w:rsidP="00000000" w:rsidRDefault="00000000" w:rsidRPr="00000000" w14:paraId="00000072">
      <w:pPr>
        <w:spacing w:after="120" w:line="240" w:lineRule="auto"/>
        <w:jc w:val="both"/>
        <w:rPr>
          <w:b w:val="1"/>
          <w:sz w:val="20"/>
          <w:szCs w:val="20"/>
        </w:rPr>
      </w:pPr>
      <w:r w:rsidDel="00000000" w:rsidR="00000000" w:rsidRPr="00000000">
        <w:rPr>
          <w:rtl w:val="0"/>
        </w:rPr>
      </w:r>
    </w:p>
    <w:p w:rsidR="00000000" w:rsidDel="00000000" w:rsidP="00000000" w:rsidRDefault="00000000" w:rsidRPr="00000000" w14:paraId="00000073">
      <w:pPr>
        <w:spacing w:after="120" w:line="240" w:lineRule="auto"/>
        <w:jc w:val="both"/>
        <w:rPr>
          <w:b w:val="1"/>
          <w:sz w:val="20"/>
          <w:szCs w:val="20"/>
        </w:rPr>
      </w:pPr>
      <w:r w:rsidDel="00000000" w:rsidR="00000000" w:rsidRPr="00000000">
        <w:rPr>
          <w:b w:val="1"/>
          <w:sz w:val="20"/>
          <w:szCs w:val="20"/>
          <w:rtl w:val="0"/>
        </w:rPr>
        <w:t xml:space="preserve">Normatividad</w:t>
      </w:r>
      <w:sdt>
        <w:sdtPr>
          <w:tag w:val="goog_rdk_8"/>
        </w:sdtPr>
        <w:sdtContent>
          <w:commentRangeStart w:id="7"/>
        </w:sdtContent>
      </w:sdt>
      <w:r w:rsidDel="00000000" w:rsidR="00000000" w:rsidRPr="00000000">
        <w:rPr>
          <w:rtl w:val="0"/>
        </w:rPr>
      </w:r>
    </w:p>
    <w:p w:rsidR="00000000" w:rsidDel="00000000" w:rsidP="00000000" w:rsidRDefault="00000000" w:rsidRPr="00000000" w14:paraId="00000074">
      <w:pPr>
        <w:spacing w:after="120" w:line="240" w:lineRule="auto"/>
        <w:jc w:val="both"/>
        <w:rPr>
          <w:sz w:val="20"/>
          <w:szCs w:val="20"/>
        </w:rPr>
      </w:pPr>
      <w:commentRangeEnd w:id="7"/>
      <w:r w:rsidDel="00000000" w:rsidR="00000000" w:rsidRPr="00000000">
        <w:commentReference w:id="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1762125</wp:posOffset>
            </wp:positionH>
            <wp:positionV relativeFrom="paragraph">
              <wp:posOffset>57150</wp:posOffset>
            </wp:positionV>
            <wp:extent cx="1911350" cy="1272540"/>
            <wp:effectExtent b="0" l="0" r="0" t="0"/>
            <wp:wrapSquare wrapText="bothSides" distB="0" distT="0" distL="114300" distR="114300"/>
            <wp:docPr descr="Empresario sosteniendo un lápiz en la gran lista de verificación completa con marcas de graduación vector gratuito" id="114" name="image25.jpg"/>
            <a:graphic>
              <a:graphicData uri="http://schemas.openxmlformats.org/drawingml/2006/picture">
                <pic:pic>
                  <pic:nvPicPr>
                    <pic:cNvPr descr="Empresario sosteniendo un lápiz en la gran lista de verificación completa con marcas de graduación vector gratuito" id="0" name="image25.jpg"/>
                    <pic:cNvPicPr preferRelativeResize="0"/>
                  </pic:nvPicPr>
                  <pic:blipFill>
                    <a:blip r:embed="rId15"/>
                    <a:srcRect b="0" l="0" r="0" t="0"/>
                    <a:stretch>
                      <a:fillRect/>
                    </a:stretch>
                  </pic:blipFill>
                  <pic:spPr>
                    <a:xfrm>
                      <a:off x="0" y="0"/>
                      <a:ext cx="1911350" cy="1272540"/>
                    </a:xfrm>
                    <a:prstGeom prst="rect"/>
                    <a:ln/>
                  </pic:spPr>
                </pic:pic>
              </a:graphicData>
            </a:graphic>
          </wp:anchor>
        </w:drawing>
      </w:r>
    </w:p>
    <w:p w:rsidR="00000000" w:rsidDel="00000000" w:rsidP="00000000" w:rsidRDefault="00000000" w:rsidRPr="00000000" w14:paraId="00000075">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76">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77">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78">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79">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7A">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7B">
      <w:pPr>
        <w:spacing w:after="120" w:line="240" w:lineRule="auto"/>
        <w:jc w:val="both"/>
        <w:rPr>
          <w:color w:val="000000"/>
          <w:sz w:val="20"/>
          <w:szCs w:val="20"/>
        </w:rPr>
      </w:pPr>
      <w:r w:rsidDel="00000000" w:rsidR="00000000" w:rsidRPr="00000000">
        <w:rPr>
          <w:color w:val="000000"/>
          <w:sz w:val="20"/>
          <w:szCs w:val="20"/>
          <w:rtl w:val="0"/>
        </w:rPr>
        <w:t xml:space="preserve">La matriz de aspectos e impactos ambientales es una de las herramientas fundamentales dentro de un sistema de gestión ambiental ya que al ser una exigencia de la norma ISO 14001 que regula estos sistemas se convierte en un paso para la obtención de la certificación ambiental. </w:t>
      </w:r>
    </w:p>
    <w:p w:rsidR="00000000" w:rsidDel="00000000" w:rsidP="00000000" w:rsidRDefault="00000000" w:rsidRPr="00000000" w14:paraId="0000007C">
      <w:pPr>
        <w:spacing w:after="120" w:line="240" w:lineRule="auto"/>
        <w:jc w:val="both"/>
        <w:rPr>
          <w:color w:val="000000"/>
          <w:sz w:val="20"/>
          <w:szCs w:val="20"/>
        </w:rPr>
      </w:pPr>
      <w:r w:rsidDel="00000000" w:rsidR="00000000" w:rsidRPr="00000000">
        <w:rPr>
          <w:rtl w:val="0"/>
        </w:rPr>
      </w:r>
    </w:p>
    <w:p w:rsidR="00000000" w:rsidDel="00000000" w:rsidP="00000000" w:rsidRDefault="00000000" w:rsidRPr="00000000" w14:paraId="0000007D">
      <w:pPr>
        <w:spacing w:after="120" w:line="240" w:lineRule="auto"/>
        <w:jc w:val="both"/>
        <w:rPr>
          <w:color w:val="000000"/>
          <w:sz w:val="20"/>
          <w:szCs w:val="20"/>
        </w:rPr>
      </w:pPr>
      <w:r w:rsidDel="00000000" w:rsidR="00000000" w:rsidRPr="00000000">
        <w:rPr>
          <w:color w:val="000000"/>
          <w:sz w:val="20"/>
          <w:szCs w:val="20"/>
          <w:rtl w:val="0"/>
        </w:rPr>
        <w:t xml:space="preserve">La matriz ambiental de la norma ISO 14001 busca que todos los proyectos planteados en la empresa sean ambientalmente positivos, es decir que se alineen con el cuidado del medio ambiente, desde su planeación hasta su finalización y resultados. Por lo tanto, se entiende que esta matriz </w:t>
      </w:r>
      <w:r w:rsidDel="00000000" w:rsidR="00000000" w:rsidRPr="00000000">
        <w:rPr>
          <w:sz w:val="20"/>
          <w:szCs w:val="20"/>
          <w:rtl w:val="0"/>
        </w:rPr>
        <w:t xml:space="preserve">funcionará</w:t>
      </w:r>
      <w:r w:rsidDel="00000000" w:rsidR="00000000" w:rsidRPr="00000000">
        <w:rPr>
          <w:color w:val="000000"/>
          <w:sz w:val="20"/>
          <w:szCs w:val="20"/>
          <w:rtl w:val="0"/>
        </w:rPr>
        <w:t xml:space="preserve"> como un instrumento de planificación en el cual se </w:t>
      </w:r>
      <w:r w:rsidDel="00000000" w:rsidR="00000000" w:rsidRPr="00000000">
        <w:rPr>
          <w:sz w:val="20"/>
          <w:szCs w:val="20"/>
          <w:rtl w:val="0"/>
        </w:rPr>
        <w:t xml:space="preserve">vinculan</w:t>
      </w:r>
      <w:r w:rsidDel="00000000" w:rsidR="00000000" w:rsidRPr="00000000">
        <w:rPr>
          <w:color w:val="000000"/>
          <w:sz w:val="20"/>
          <w:szCs w:val="20"/>
          <w:rtl w:val="0"/>
        </w:rPr>
        <w:t xml:space="preserve"> las variables ambientales evidenciadas dentro de todas las etapas del proceso productivo de la organización. </w:t>
      </w:r>
    </w:p>
    <w:p w:rsidR="00000000" w:rsidDel="00000000" w:rsidP="00000000" w:rsidRDefault="00000000" w:rsidRPr="00000000" w14:paraId="0000007E">
      <w:pPr>
        <w:spacing w:after="120" w:line="240" w:lineRule="auto"/>
        <w:jc w:val="both"/>
        <w:rPr>
          <w:color w:val="000000"/>
          <w:sz w:val="20"/>
          <w:szCs w:val="20"/>
        </w:rPr>
      </w:pPr>
      <w:r w:rsidDel="00000000" w:rsidR="00000000" w:rsidRPr="00000000">
        <w:rPr>
          <w:color w:val="000000"/>
          <w:sz w:val="20"/>
          <w:szCs w:val="20"/>
          <w:rtl w:val="0"/>
        </w:rPr>
        <w:t xml:space="preserve">Además, las matrices de impacto ambiental son una base fundamental para la toma de decisiones ya que la información que contiene permite hacer proyecciones a corto, mediano y largo plazo y así poder determinar las acciones de mejora a seguir. </w:t>
      </w:r>
    </w:p>
    <w:p w:rsidR="00000000" w:rsidDel="00000000" w:rsidP="00000000" w:rsidRDefault="00000000" w:rsidRPr="00000000" w14:paraId="0000007F">
      <w:pPr>
        <w:spacing w:after="120" w:line="240" w:lineRule="auto"/>
        <w:jc w:val="both"/>
        <w:rPr>
          <w:color w:val="000000"/>
          <w:sz w:val="20"/>
          <w:szCs w:val="20"/>
        </w:rPr>
      </w:pPr>
      <w:r w:rsidDel="00000000" w:rsidR="00000000" w:rsidRPr="00000000">
        <w:rPr>
          <w:color w:val="000000"/>
          <w:sz w:val="20"/>
          <w:szCs w:val="20"/>
          <w:rtl w:val="0"/>
        </w:rPr>
        <w:t xml:space="preserve">Estas son algunas de las ventajas de la implementación de estas matrices dentro de la organización: </w:t>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Facilita la identificación del impacto ambiental del proyecto mientras que ofrece recomendaciones para su adecuada atención y manejo. Además, permite identificar las normas y requisitos ambientales que debe cumplir cada organización para cumplir con las regulaciones del sector.</w:t>
      </w:r>
    </w:p>
    <w:p w:rsidR="00000000" w:rsidDel="00000000" w:rsidP="00000000" w:rsidRDefault="00000000" w:rsidRPr="00000000" w14:paraId="0000008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Sirve para identificar la viabilidad técnica de los procesos al indicarnos la disponibilidad de los recursos naturales que se pueden necesitar para su desarrollo.</w:t>
      </w:r>
    </w:p>
    <w:p w:rsidR="00000000" w:rsidDel="00000000" w:rsidP="00000000" w:rsidRDefault="00000000" w:rsidRPr="00000000" w14:paraId="0000008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Posibilita el cumplimiento de las normas y regulaciones de tipo ambiental, así como la obtención de licencias y autorizaciones dentro de este ámbito. </w:t>
      </w:r>
    </w:p>
    <w:p w:rsidR="00000000" w:rsidDel="00000000" w:rsidP="00000000" w:rsidRDefault="00000000" w:rsidRPr="00000000" w14:paraId="0000008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 el costo de las medidas de manejo que se deben implementar, apoyando la viabilidad económica del proyecto.</w:t>
      </w:r>
      <w:sdt>
        <w:sdtPr>
          <w:tag w:val="goog_rdk_9"/>
        </w:sdtPr>
        <w:sdtContent>
          <w:commentRangeStart w:id="8"/>
        </w:sdtContent>
      </w:sdt>
      <w:r w:rsidDel="00000000" w:rsidR="00000000" w:rsidRPr="00000000">
        <w:rPr>
          <w:rtl w:val="0"/>
        </w:rPr>
      </w:r>
    </w:p>
    <w:p w:rsidR="00000000" w:rsidDel="00000000" w:rsidP="00000000" w:rsidRDefault="00000000" w:rsidRPr="00000000" w14:paraId="00000084">
      <w:pPr>
        <w:spacing w:after="120" w:line="240" w:lineRule="auto"/>
        <w:jc w:val="both"/>
        <w:rPr>
          <w:b w:val="1"/>
          <w:color w:val="000000"/>
          <w:sz w:val="20"/>
          <w:szCs w:val="20"/>
        </w:rPr>
      </w:pPr>
      <w:commentRangeEnd w:id="8"/>
      <w:r w:rsidDel="00000000" w:rsidR="00000000" w:rsidRPr="00000000">
        <w:commentReference w:id="8"/>
      </w:r>
      <w:r w:rsidDel="00000000" w:rsidR="00000000" w:rsidRPr="00000000">
        <w:rPr>
          <w:b w:val="1"/>
          <w:color w:val="000000"/>
          <w:sz w:val="20"/>
          <w:szCs w:val="20"/>
          <w:rtl w:val="0"/>
        </w:rPr>
        <w:t xml:space="preserve">Valoración de aspectos e impactos ambientales</w:t>
      </w:r>
      <w:r w:rsidDel="00000000" w:rsidR="00000000" w:rsidRPr="00000000">
        <w:drawing>
          <wp:anchor allowOverlap="1" behindDoc="0" distB="0" distT="0" distL="114300" distR="114300" hidden="0" layoutInCell="1" locked="0" relativeHeight="0" simplePos="0">
            <wp:simplePos x="0" y="0"/>
            <wp:positionH relativeFrom="column">
              <wp:posOffset>3674745</wp:posOffset>
            </wp:positionH>
            <wp:positionV relativeFrom="paragraph">
              <wp:posOffset>169545</wp:posOffset>
            </wp:positionV>
            <wp:extent cx="1939290" cy="1290320"/>
            <wp:effectExtent b="0" l="0" r="0" t="0"/>
            <wp:wrapSquare wrapText="bothSides" distB="0" distT="0" distL="114300" distR="114300"/>
            <wp:docPr descr="Gente diminuta de pie cerca de péndulo aislado ilustración plana. vector gratuito" id="95" name="image1.jpg"/>
            <a:graphic>
              <a:graphicData uri="http://schemas.openxmlformats.org/drawingml/2006/picture">
                <pic:pic>
                  <pic:nvPicPr>
                    <pic:cNvPr descr="Gente diminuta de pie cerca de péndulo aislado ilustración plana. vector gratuito" id="0" name="image1.jpg"/>
                    <pic:cNvPicPr preferRelativeResize="0"/>
                  </pic:nvPicPr>
                  <pic:blipFill>
                    <a:blip r:embed="rId16"/>
                    <a:srcRect b="0" l="0" r="0" t="0"/>
                    <a:stretch>
                      <a:fillRect/>
                    </a:stretch>
                  </pic:blipFill>
                  <pic:spPr>
                    <a:xfrm>
                      <a:off x="0" y="0"/>
                      <a:ext cx="1939290" cy="1290320"/>
                    </a:xfrm>
                    <a:prstGeom prst="rect"/>
                    <a:ln/>
                  </pic:spPr>
                </pic:pic>
              </a:graphicData>
            </a:graphic>
          </wp:anchor>
        </w:drawing>
      </w:r>
    </w:p>
    <w:p w:rsidR="00000000" w:rsidDel="00000000" w:rsidP="00000000" w:rsidRDefault="00000000" w:rsidRPr="00000000" w14:paraId="00000085">
      <w:pPr>
        <w:shd w:fill="ffffff" w:val="clear"/>
        <w:spacing w:after="120" w:line="240" w:lineRule="auto"/>
        <w:jc w:val="both"/>
        <w:rPr>
          <w:sz w:val="20"/>
          <w:szCs w:val="20"/>
        </w:rPr>
      </w:pPr>
      <w:r w:rsidDel="00000000" w:rsidR="00000000" w:rsidRPr="00000000">
        <w:rPr>
          <w:sz w:val="20"/>
          <w:szCs w:val="20"/>
          <w:rtl w:val="0"/>
        </w:rPr>
        <w:t xml:space="preserve">Para identificar y comprender los aspectos ambientales, es necesario identificar las actividades, productos y servicios que desarrolla la organización, definiendo entradas y salidas de materiales o energía, procesos y tecnología usados, instalaciones, lugares, métodos de transporte y factores humanos.</w:t>
      </w:r>
    </w:p>
    <w:p w:rsidR="00000000" w:rsidDel="00000000" w:rsidP="00000000" w:rsidRDefault="00000000" w:rsidRPr="00000000" w14:paraId="00000086">
      <w:pPr>
        <w:shd w:fill="ffffff" w:val="clear"/>
        <w:spacing w:after="120" w:line="240" w:lineRule="auto"/>
        <w:jc w:val="both"/>
        <w:rPr>
          <w:color w:val="000000"/>
          <w:sz w:val="20"/>
          <w:szCs w:val="20"/>
        </w:rPr>
      </w:pPr>
      <w:r w:rsidDel="00000000" w:rsidR="00000000" w:rsidRPr="00000000">
        <w:rPr>
          <w:sz w:val="20"/>
          <w:szCs w:val="20"/>
          <w:rtl w:val="0"/>
        </w:rPr>
        <w:t xml:space="preserve">Los cambios en el ambiente ya sean adversos o beneficiosos, son el resultado total o parcial de aspectos ambientales.</w:t>
      </w:r>
      <w:r w:rsidDel="00000000" w:rsidR="00000000" w:rsidRPr="00000000">
        <w:rPr>
          <w:rtl w:val="0"/>
        </w:rPr>
      </w:r>
    </w:p>
    <w:p w:rsidR="00000000" w:rsidDel="00000000" w:rsidP="00000000" w:rsidRDefault="00000000" w:rsidRPr="00000000" w14:paraId="00000087">
      <w:pPr>
        <w:shd w:fill="ffffff" w:val="clear"/>
        <w:spacing w:after="120" w:line="240" w:lineRule="auto"/>
        <w:jc w:val="both"/>
        <w:rPr>
          <w:color w:val="000000"/>
          <w:sz w:val="20"/>
          <w:szCs w:val="20"/>
        </w:rPr>
      </w:pPr>
      <w:r w:rsidDel="00000000" w:rsidR="00000000" w:rsidRPr="00000000">
        <w:rPr>
          <w:color w:val="000000"/>
          <w:sz w:val="20"/>
          <w:szCs w:val="20"/>
          <w:rtl w:val="0"/>
        </w:rPr>
        <w:t xml:space="preserve">La evaluación ambiental tiene como objetivo la verificación de los parámetros y normativas que actualmente se encuentran vigentes para conocer el estado de los componentes del entorno, lo cual facilita planificar acciones a tomar con el fin de mantener o mejorar las condiciones del medio ambiente. </w:t>
      </w:r>
    </w:p>
    <w:p w:rsidR="00000000" w:rsidDel="00000000" w:rsidP="00000000" w:rsidRDefault="00000000" w:rsidRPr="00000000" w14:paraId="00000088">
      <w:pPr>
        <w:shd w:fill="ffffff" w:val="clear"/>
        <w:spacing w:after="120" w:line="240" w:lineRule="auto"/>
        <w:jc w:val="both"/>
        <w:rPr>
          <w:color w:val="000000"/>
          <w:sz w:val="20"/>
          <w:szCs w:val="20"/>
        </w:rPr>
      </w:pPr>
      <w:r w:rsidDel="00000000" w:rsidR="00000000" w:rsidRPr="00000000">
        <w:rPr>
          <w:color w:val="000000"/>
          <w:sz w:val="20"/>
          <w:szCs w:val="20"/>
          <w:rtl w:val="0"/>
        </w:rPr>
        <w:t xml:space="preserve">Se debe entender que las relaciones que se manejan entre los aspectos ambientales y sus respectivos impactos asociados son de causa y efecto, es por esto por lo que se requiere de una buena comprensión de aquellos aspectos que tienen o pueden tener impactos significativos sobre el ambiente, ya que de la identificación de las actividades que desarrolla la entidad pueden surgir muchos aspectos ambientales e impactos asociados.</w:t>
      </w:r>
    </w:p>
    <w:p w:rsidR="00000000" w:rsidDel="00000000" w:rsidP="00000000" w:rsidRDefault="00000000" w:rsidRPr="00000000" w14:paraId="00000089">
      <w:pPr>
        <w:shd w:fill="ffffff" w:val="clear"/>
        <w:spacing w:after="120" w:line="240" w:lineRule="auto"/>
        <w:jc w:val="both"/>
        <w:rPr>
          <w:color w:val="000000"/>
          <w:sz w:val="20"/>
          <w:szCs w:val="20"/>
        </w:rPr>
      </w:pPr>
      <w:r w:rsidDel="00000000" w:rsidR="00000000" w:rsidRPr="00000000">
        <w:rPr>
          <w:color w:val="000000"/>
          <w:sz w:val="20"/>
          <w:szCs w:val="20"/>
          <w:rtl w:val="0"/>
        </w:rPr>
        <w:t xml:space="preserve">La identificación de los aspectos ambientales significativos y sus impactos asociados es necesaria para determinar cuándo se necesita control o mejora y para establecer prioridades para acciones de gestión.</w:t>
      </w:r>
    </w:p>
    <w:p w:rsidR="00000000" w:rsidDel="00000000" w:rsidP="00000000" w:rsidRDefault="00000000" w:rsidRPr="00000000" w14:paraId="0000008A">
      <w:pPr>
        <w:shd w:fill="ffffff" w:val="clear"/>
        <w:spacing w:after="120" w:line="240" w:lineRule="auto"/>
        <w:jc w:val="both"/>
        <w:rPr>
          <w:color w:val="000000"/>
          <w:sz w:val="20"/>
          <w:szCs w:val="20"/>
        </w:rPr>
      </w:pPr>
      <w:r w:rsidDel="00000000" w:rsidR="00000000" w:rsidRPr="00000000">
        <w:rPr>
          <w:rtl w:val="0"/>
        </w:rPr>
      </w:r>
    </w:p>
    <w:p w:rsidR="00000000" w:rsidDel="00000000" w:rsidP="00000000" w:rsidRDefault="00000000" w:rsidRPr="00000000" w14:paraId="0000008B">
      <w:pPr>
        <w:shd w:fill="ffffff" w:val="clear"/>
        <w:spacing w:after="120" w:line="240" w:lineRule="auto"/>
        <w:jc w:val="both"/>
        <w:rPr>
          <w:b w:val="1"/>
          <w:color w:val="000000"/>
          <w:sz w:val="20"/>
          <w:szCs w:val="20"/>
        </w:rPr>
      </w:pPr>
      <w:r w:rsidDel="00000000" w:rsidR="00000000" w:rsidRPr="00000000">
        <w:rPr>
          <w:b w:val="1"/>
          <w:color w:val="000000"/>
          <w:sz w:val="20"/>
          <w:szCs w:val="20"/>
          <w:rtl w:val="0"/>
        </w:rPr>
        <w:t xml:space="preserve">Matriz de Leopold</w:t>
      </w:r>
    </w:p>
    <w:p w:rsidR="00000000" w:rsidDel="00000000" w:rsidP="00000000" w:rsidRDefault="00000000" w:rsidRPr="00000000" w14:paraId="0000008C">
      <w:pPr>
        <w:shd w:fill="ffffff" w:val="clear"/>
        <w:spacing w:after="120" w:line="240" w:lineRule="auto"/>
        <w:jc w:val="both"/>
        <w:rPr>
          <w:color w:val="000000"/>
          <w:sz w:val="20"/>
          <w:szCs w:val="20"/>
        </w:rPr>
      </w:pPr>
      <w:r w:rsidDel="00000000" w:rsidR="00000000" w:rsidRPr="00000000">
        <w:rPr>
          <w:color w:val="000000"/>
          <w:sz w:val="20"/>
          <w:szCs w:val="20"/>
          <w:rtl w:val="0"/>
        </w:rPr>
        <w:t xml:space="preserve">La evaluación, al ser uno de los pasos fundamentales en el impacto ambiental, requiere conocer el proceso que se debe realizar, sobre todo al situarlo desde el manejo y utilización de la matriz Leopold: </w:t>
      </w:r>
    </w:p>
    <w:p w:rsidR="00000000" w:rsidDel="00000000" w:rsidP="00000000" w:rsidRDefault="00000000" w:rsidRPr="00000000" w14:paraId="0000008D">
      <w:pPr>
        <w:shd w:fill="ffffff" w:val="clear"/>
        <w:spacing w:after="120" w:line="240" w:lineRule="auto"/>
        <w:jc w:val="both"/>
        <w:rPr>
          <w:color w:val="000000"/>
          <w:sz w:val="20"/>
          <w:szCs w:val="20"/>
          <w:highlight w:val="white"/>
        </w:rPr>
      </w:pPr>
      <w:sdt>
        <w:sdtPr>
          <w:tag w:val="goog_rdk_10"/>
        </w:sdtPr>
        <w:sdtContent>
          <w:commentRangeStart w:id="9"/>
        </w:sdtContent>
      </w:sdt>
      <w:r w:rsidDel="00000000" w:rsidR="00000000" w:rsidRPr="00000000">
        <w:rPr>
          <w:color w:val="000000"/>
          <w:sz w:val="20"/>
          <w:szCs w:val="20"/>
          <w:highlight w:val="white"/>
          <w:rtl w:val="0"/>
        </w:rPr>
        <w:t xml:space="preserve">En la década de 1970 por el Dr. Med. Luna Leopold y algunos colaboradores desarrollaron proyectos de construcción con influencia, enfoque y contenido particularmente útiles, para la evaluación preliminar de estos proyectos que predicen un gran impacto ambiental.</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E">
      <w:pPr>
        <w:shd w:fill="ffffff" w:val="clear"/>
        <w:spacing w:after="120" w:line="240" w:lineRule="auto"/>
        <w:jc w:val="both"/>
        <w:rPr>
          <w:color w:val="000000"/>
          <w:sz w:val="20"/>
          <w:szCs w:val="20"/>
          <w:highlight w:val="white"/>
        </w:rPr>
      </w:pPr>
      <w:r w:rsidDel="00000000" w:rsidR="00000000" w:rsidRPr="00000000">
        <w:rPr>
          <w:color w:val="000000"/>
          <w:sz w:val="20"/>
          <w:szCs w:val="20"/>
          <w:highlight w:val="white"/>
          <w:rtl w:val="0"/>
        </w:rPr>
        <w:t xml:space="preserve">La forma de usar la matriz de Leopold se puede resumir en los siguientes pasos:</w:t>
      </w:r>
    </w:p>
    <w:p w:rsidR="00000000" w:rsidDel="00000000" w:rsidP="00000000" w:rsidRDefault="00000000" w:rsidRPr="00000000" w14:paraId="0000008F">
      <w:pPr>
        <w:shd w:fill="ffffff" w:val="clear"/>
        <w:spacing w:after="120" w:line="240" w:lineRule="auto"/>
        <w:jc w:val="both"/>
        <w:rPr>
          <w:color w:val="000000"/>
          <w:sz w:val="20"/>
          <w:szCs w:val="20"/>
          <w:highlight w:val="whit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5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Limite la esfera de atribución.</w:t>
      </w:r>
    </w:p>
    <w:p w:rsidR="00000000" w:rsidDel="00000000" w:rsidP="00000000" w:rsidRDefault="00000000" w:rsidRPr="00000000" w14:paraId="0000009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5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Determine las acciones que ejerce el proyecto en el área.</w:t>
      </w:r>
    </w:p>
    <w:p w:rsidR="00000000" w:rsidDel="00000000" w:rsidP="00000000" w:rsidRDefault="00000000" w:rsidRPr="00000000" w14:paraId="0000009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5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Determine para cada acción los elementos que se ven afectados.</w:t>
      </w:r>
    </w:p>
    <w:p w:rsidR="00000000" w:rsidDel="00000000" w:rsidP="00000000" w:rsidRDefault="00000000" w:rsidRPr="00000000" w14:paraId="000000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5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Determine el significado de cada elemento en una escala de 1 a 10.</w:t>
      </w:r>
    </w:p>
    <w:p w:rsidR="00000000" w:rsidDel="00000000" w:rsidP="00000000" w:rsidRDefault="00000000" w:rsidRPr="00000000" w14:paraId="0000009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5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Determine el tamaño de cada acción en cada elemento en una escala de 1 a 10.</w:t>
      </w:r>
    </w:p>
    <w:p w:rsidR="00000000" w:rsidDel="00000000" w:rsidP="00000000" w:rsidRDefault="00000000" w:rsidRPr="00000000" w14:paraId="0000009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5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Determine si el tamaño es positivo o negativo.</w:t>
      </w:r>
    </w:p>
    <w:p w:rsidR="00000000" w:rsidDel="00000000" w:rsidP="00000000" w:rsidRDefault="00000000" w:rsidRPr="00000000" w14:paraId="0000009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5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Determine cuántas medidas de proyecto influyen en el medio ambiente, en la desagregación positiva y negativa.</w:t>
      </w:r>
    </w:p>
    <w:p w:rsidR="00000000" w:rsidDel="00000000" w:rsidP="00000000" w:rsidRDefault="00000000" w:rsidRPr="00000000" w14:paraId="0000009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5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deben añadir los resultados de las acciones. </w:t>
      </w:r>
    </w:p>
    <w:p w:rsidR="00000000" w:rsidDel="00000000" w:rsidP="00000000" w:rsidRDefault="00000000" w:rsidRPr="00000000" w14:paraId="0000009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5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Determine cuántos factores ambientales se ven afectados por el proyecto que se adoptan en positivos y negativos.</w:t>
      </w:r>
    </w:p>
    <w:p w:rsidR="00000000" w:rsidDel="00000000" w:rsidP="00000000" w:rsidRDefault="00000000" w:rsidRPr="00000000" w14:paraId="0000009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50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Agregue resultados de los elementos del medio ambiente.</w:t>
      </w:r>
    </w:p>
    <w:p w:rsidR="00000000" w:rsidDel="00000000" w:rsidP="00000000" w:rsidRDefault="00000000" w:rsidRPr="00000000" w14:paraId="0000009A">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9B">
      <w:pPr>
        <w:spacing w:after="120" w:line="240" w:lineRule="auto"/>
        <w:jc w:val="both"/>
        <w:rPr>
          <w:sz w:val="20"/>
          <w:szCs w:val="20"/>
        </w:rPr>
      </w:pPr>
      <w:r w:rsidDel="00000000" w:rsidR="00000000" w:rsidRPr="00000000">
        <w:rPr>
          <w:sz w:val="20"/>
          <w:szCs w:val="20"/>
          <w:rtl w:val="0"/>
        </w:rPr>
        <w:t xml:space="preserve">Los proyectos o actividades que deben ser sometidas al Sistema de Evaluación de Impacto Ambiental, son los siguientes:</w:t>
      </w:r>
    </w:p>
    <w:p w:rsidR="00000000" w:rsidDel="00000000" w:rsidP="00000000" w:rsidRDefault="00000000" w:rsidRPr="00000000" w14:paraId="0000009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Acueductos, presas, drenajes, o aquellas actividades que alteren los cuerpos naturales de agua.</w:t>
      </w:r>
    </w:p>
    <w:p w:rsidR="00000000" w:rsidDel="00000000" w:rsidP="00000000" w:rsidRDefault="00000000" w:rsidRPr="00000000" w14:paraId="0000009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Líneas de transmisión de energía de alto voltaje.</w:t>
      </w:r>
    </w:p>
    <w:p w:rsidR="00000000" w:rsidDel="00000000" w:rsidP="00000000" w:rsidRDefault="00000000" w:rsidRPr="00000000" w14:paraId="0000009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Centrales generadoras de energía mayores a 3 MW.</w:t>
      </w:r>
    </w:p>
    <w:p w:rsidR="00000000" w:rsidDel="00000000" w:rsidP="00000000" w:rsidRDefault="00000000" w:rsidRPr="00000000" w14:paraId="000000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Reactores y establecimientos nucleares.</w:t>
      </w:r>
    </w:p>
    <w:p w:rsidR="00000000" w:rsidDel="00000000" w:rsidP="00000000" w:rsidRDefault="00000000" w:rsidRPr="00000000" w14:paraId="000000A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Aeropuertos, terminales de buses, automotores, vías férreas, estaciones de servicio y autopistas.</w:t>
      </w:r>
    </w:p>
    <w:p w:rsidR="00000000" w:rsidDel="00000000" w:rsidP="00000000" w:rsidRDefault="00000000" w:rsidRPr="00000000" w14:paraId="000000A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Puertos, vías de navegación, astilleros y terminales </w:t>
      </w:r>
      <w:r w:rsidDel="00000000" w:rsidR="00000000" w:rsidRPr="00000000">
        <w:rPr>
          <w:sz w:val="20"/>
          <w:szCs w:val="20"/>
          <w:rtl w:val="0"/>
        </w:rPr>
        <w:t xml:space="preserve">marítimas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Proyectos de turismo y desarrollo urbano. </w:t>
      </w:r>
    </w:p>
    <w:p w:rsidR="00000000" w:rsidDel="00000000" w:rsidP="00000000" w:rsidRDefault="00000000" w:rsidRPr="00000000" w14:paraId="000000A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Proyectos industriales o inmobiliarios que se ejecuten en zonas declaradas latentes o saturadas.</w:t>
      </w:r>
    </w:p>
    <w:p w:rsidR="00000000" w:rsidDel="00000000" w:rsidP="00000000" w:rsidRDefault="00000000" w:rsidRPr="00000000" w14:paraId="000000A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Proyectos de desarrollo minero, incluidos los de carbón, petróleo y gas.</w:t>
      </w:r>
    </w:p>
    <w:p w:rsidR="00000000" w:rsidDel="00000000" w:rsidP="00000000" w:rsidRDefault="00000000" w:rsidRPr="00000000" w14:paraId="000000A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Oleoductos, gasoductos, ductos mineros u otros análogos.</w:t>
      </w:r>
    </w:p>
    <w:p w:rsidR="00000000" w:rsidDel="00000000" w:rsidP="00000000" w:rsidRDefault="00000000" w:rsidRPr="00000000" w14:paraId="000000A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Ejecución de obras, programas o actividades en parques nacionales, reservas nacionales y santuarios de la naturaleza.</w:t>
      </w:r>
    </w:p>
    <w:p w:rsidR="00000000" w:rsidDel="00000000" w:rsidP="00000000" w:rsidRDefault="00000000" w:rsidRPr="00000000" w14:paraId="000000A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Agroindustrias, planteles y establos de crianza, lechería y engorda de animales.</w:t>
      </w:r>
    </w:p>
    <w:p w:rsidR="00000000" w:rsidDel="00000000" w:rsidP="00000000" w:rsidRDefault="00000000" w:rsidRPr="00000000" w14:paraId="000000A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Proyectos de desarrollo o explotación forestal en suelos de bosques nativos. </w:t>
      </w:r>
    </w:p>
    <w:p w:rsidR="00000000" w:rsidDel="00000000" w:rsidP="00000000" w:rsidRDefault="00000000" w:rsidRPr="00000000" w14:paraId="000000A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Proyectos de explotación intensiva o de cultivos que utilicen el recurso hidrológico.  </w:t>
      </w:r>
    </w:p>
    <w:p w:rsidR="00000000" w:rsidDel="00000000" w:rsidP="00000000" w:rsidRDefault="00000000" w:rsidRPr="00000000" w14:paraId="000000A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Proyectos de saneamiento ambiental.</w:t>
      </w:r>
    </w:p>
    <w:p w:rsidR="00000000" w:rsidDel="00000000" w:rsidP="00000000" w:rsidRDefault="00000000" w:rsidRPr="00000000" w14:paraId="000000A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Proyectos donde se </w:t>
      </w:r>
      <w:r w:rsidDel="00000000" w:rsidR="00000000" w:rsidRPr="00000000">
        <w:rPr>
          <w:sz w:val="20"/>
          <w:szCs w:val="20"/>
          <w:rtl w:val="0"/>
        </w:rPr>
        <w:t xml:space="preserve">apliquen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productos químicos de manera masiva.</w:t>
      </w:r>
    </w:p>
    <w:p w:rsidR="00000000" w:rsidDel="00000000" w:rsidP="00000000" w:rsidRDefault="00000000" w:rsidRPr="00000000" w14:paraId="000000A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50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Proyectos de desarrollo, cultivo o explotación, en las áreas mineras, agrícolas y forestales.</w:t>
      </w:r>
    </w:p>
    <w:p w:rsidR="00000000" w:rsidDel="00000000" w:rsidP="00000000" w:rsidRDefault="00000000" w:rsidRPr="00000000" w14:paraId="000000AD">
      <w:pPr>
        <w:spacing w:after="120"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Normatividad Ambiental</w:t>
      </w:r>
      <w:sdt>
        <w:sdtPr>
          <w:tag w:val="goog_rdk_11"/>
        </w:sdtPr>
        <w:sdtContent>
          <w:commentRangeStart w:id="10"/>
        </w:sdtContent>
      </w:sdt>
      <w:r w:rsidDel="00000000" w:rsidR="00000000" w:rsidRPr="00000000">
        <w:rPr>
          <w:rtl w:val="0"/>
        </w:rPr>
      </w:r>
    </w:p>
    <w:p w:rsidR="00000000" w:rsidDel="00000000" w:rsidP="00000000" w:rsidRDefault="00000000" w:rsidRPr="00000000" w14:paraId="000000AF">
      <w:pPr>
        <w:spacing w:after="120" w:line="240" w:lineRule="auto"/>
        <w:jc w:val="both"/>
        <w:rPr>
          <w:color w:val="000000"/>
          <w:sz w:val="20"/>
          <w:szCs w:val="20"/>
        </w:rPr>
      </w:pPr>
      <w:commentRangeEnd w:id="10"/>
      <w:r w:rsidDel="00000000" w:rsidR="00000000" w:rsidRPr="00000000">
        <w:commentReference w:id="10"/>
      </w:r>
      <w:r w:rsidDel="00000000" w:rsidR="00000000" w:rsidRPr="00000000">
        <w:rPr>
          <w:color w:val="000000"/>
          <w:sz w:val="20"/>
          <w:szCs w:val="20"/>
          <w:rtl w:val="0"/>
        </w:rPr>
        <w:t xml:space="preserve">Colombia está catalogado como el segundo país más megadiverso debido a la variedad de ecosistemas que acá se encuentran, además de las cantidades de especies y recursos naturales, es por esto que es primordial que se asegure la conservación y preservación de estos preciados recursos por medio de normativas ambientales, como se indicada a continuación:</w:t>
      </w:r>
      <w:r w:rsidDel="00000000" w:rsidR="00000000" w:rsidRPr="00000000">
        <w:drawing>
          <wp:anchor allowOverlap="1" behindDoc="0" distB="0" distT="0" distL="114300" distR="114300" hidden="0" layoutInCell="1" locked="0" relativeHeight="0" simplePos="0">
            <wp:simplePos x="0" y="0"/>
            <wp:positionH relativeFrom="column">
              <wp:posOffset>70487</wp:posOffset>
            </wp:positionH>
            <wp:positionV relativeFrom="paragraph">
              <wp:posOffset>71120</wp:posOffset>
            </wp:positionV>
            <wp:extent cx="1043940" cy="801370"/>
            <wp:effectExtent b="0" l="0" r="0" t="0"/>
            <wp:wrapSquare wrapText="bothSides" distB="0" distT="0" distL="114300" distR="114300"/>
            <wp:docPr descr="Concepto de propiedad intelectual ilustrado vector gratuito" id="94" name="image3.jpg"/>
            <a:graphic>
              <a:graphicData uri="http://schemas.openxmlformats.org/drawingml/2006/picture">
                <pic:pic>
                  <pic:nvPicPr>
                    <pic:cNvPr descr="Concepto de propiedad intelectual ilustrado vector gratuito" id="0" name="image3.jpg"/>
                    <pic:cNvPicPr preferRelativeResize="0"/>
                  </pic:nvPicPr>
                  <pic:blipFill>
                    <a:blip r:embed="rId17"/>
                    <a:srcRect b="0" l="0" r="0" t="0"/>
                    <a:stretch>
                      <a:fillRect/>
                    </a:stretch>
                  </pic:blipFill>
                  <pic:spPr>
                    <a:xfrm>
                      <a:off x="0" y="0"/>
                      <a:ext cx="1043940" cy="801370"/>
                    </a:xfrm>
                    <a:prstGeom prst="rect"/>
                    <a:ln/>
                  </pic:spPr>
                </pic:pic>
              </a:graphicData>
            </a:graphic>
          </wp:anchor>
        </w:drawing>
      </w:r>
    </w:p>
    <w:p w:rsidR="00000000" w:rsidDel="00000000" w:rsidP="00000000" w:rsidRDefault="00000000" w:rsidRPr="00000000" w14:paraId="000000B0">
      <w:pPr>
        <w:spacing w:after="120" w:line="240" w:lineRule="auto"/>
        <w:jc w:val="both"/>
        <w:rPr>
          <w:color w:val="000000"/>
          <w:sz w:val="20"/>
          <w:szCs w:val="20"/>
        </w:rPr>
      </w:pPr>
      <w:r w:rsidDel="00000000" w:rsidR="00000000" w:rsidRPr="00000000">
        <w:rPr>
          <w:rtl w:val="0"/>
        </w:rPr>
      </w:r>
    </w:p>
    <w:p w:rsidR="00000000" w:rsidDel="00000000" w:rsidP="00000000" w:rsidRDefault="00000000" w:rsidRPr="00000000" w14:paraId="000000B1">
      <w:pPr>
        <w:spacing w:after="120" w:line="240" w:lineRule="auto"/>
        <w:jc w:val="center"/>
        <w:rPr>
          <w:color w:val="000000"/>
          <w:sz w:val="20"/>
          <w:szCs w:val="20"/>
        </w:rPr>
      </w:pPr>
      <w:sdt>
        <w:sdtPr>
          <w:tag w:val="goog_rdk_12"/>
        </w:sdtPr>
        <w:sdtContent>
          <w:commentRangeStart w:id="11"/>
        </w:sdtContent>
      </w:sdt>
      <w:r w:rsidDel="00000000" w:rsidR="00000000" w:rsidRPr="00000000">
        <w:rPr>
          <w:color w:val="000000"/>
          <w:sz w:val="20"/>
          <w:szCs w:val="20"/>
        </w:rPr>
        <mc:AlternateContent>
          <mc:Choice Requires="wpg">
            <w:drawing>
              <wp:inline distB="0" distT="0" distL="0" distR="0">
                <wp:extent cx="5486400" cy="3200400"/>
                <wp:effectExtent b="0" l="0" r="0" t="0"/>
                <wp:docPr id="89"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4" name="Shape 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6" name="Shape 6"/>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295380"/>
                                <a:ext cx="5486400" cy="277200"/>
                              </a:xfrm>
                              <a:prstGeom prst="rect">
                                <a:avLst/>
                              </a:prstGeom>
                              <a:solidFill>
                                <a:schemeClr val="lt1">
                                  <a:alpha val="89411"/>
                                </a:schemeClr>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74320" y="133020"/>
                                <a:ext cx="3840480" cy="324720"/>
                              </a:xfrm>
                              <a:prstGeom prst="roundRect">
                                <a:avLst>
                                  <a:gd fmla="val 16667" name="adj"/>
                                </a:avLst>
                              </a:prstGeom>
                              <a:solidFill>
                                <a:schemeClr val="accent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90172" y="148872"/>
                                <a:ext cx="3808776" cy="2930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Clasificación normativa ambiental</w:t>
                                  </w:r>
                                </w:p>
                              </w:txbxContent>
                            </wps:txbx>
                            <wps:bodyPr anchorCtr="0" anchor="ctr" bIns="0" lIns="145150" spcFirstLastPara="1" rIns="145150" wrap="square" tIns="0">
                              <a:noAutofit/>
                            </wps:bodyPr>
                          </wps:wsp>
                          <wps:wsp>
                            <wps:cNvSpPr/>
                            <wps:cNvPr id="10" name="Shape 10"/>
                            <wps:spPr>
                              <a:xfrm>
                                <a:off x="0" y="794340"/>
                                <a:ext cx="5486400" cy="277200"/>
                              </a:xfrm>
                              <a:prstGeom prst="rect">
                                <a:avLst/>
                              </a:prstGeom>
                              <a:solidFill>
                                <a:schemeClr val="lt1">
                                  <a:alpha val="89411"/>
                                </a:schemeClr>
                              </a:solidFill>
                              <a:ln cap="flat" cmpd="sng" w="12700">
                                <a:solidFill>
                                  <a:schemeClr val="accent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74320" y="631980"/>
                                <a:ext cx="3840480" cy="324720"/>
                              </a:xfrm>
                              <a:prstGeom prst="roundRect">
                                <a:avLst>
                                  <a:gd fmla="val 16667" name="adj"/>
                                </a:avLst>
                              </a:prstGeom>
                              <a:solidFill>
                                <a:schemeClr val="accent3"/>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90172" y="647832"/>
                                <a:ext cx="3808776" cy="2930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Normas ambientales</w:t>
                                  </w:r>
                                </w:p>
                              </w:txbxContent>
                            </wps:txbx>
                            <wps:bodyPr anchorCtr="0" anchor="ctr" bIns="0" lIns="145150" spcFirstLastPara="1" rIns="145150" wrap="square" tIns="0">
                              <a:noAutofit/>
                            </wps:bodyPr>
                          </wps:wsp>
                          <wps:wsp>
                            <wps:cNvSpPr/>
                            <wps:cNvPr id="13" name="Shape 13"/>
                            <wps:spPr>
                              <a:xfrm>
                                <a:off x="0" y="1293300"/>
                                <a:ext cx="5486400" cy="277200"/>
                              </a:xfrm>
                              <a:prstGeom prst="rect">
                                <a:avLst/>
                              </a:prstGeom>
                              <a:solidFill>
                                <a:schemeClr val="lt1">
                                  <a:alpha val="89411"/>
                                </a:schemeClr>
                              </a:solidFill>
                              <a:ln cap="flat" cmpd="sng" w="12700">
                                <a:solidFill>
                                  <a:schemeClr val="accent4"/>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74320" y="1130940"/>
                                <a:ext cx="3840480" cy="324720"/>
                              </a:xfrm>
                              <a:prstGeom prst="roundRect">
                                <a:avLst>
                                  <a:gd fmla="val 16667" name="adj"/>
                                </a:avLst>
                              </a:prstGeom>
                              <a:solidFill>
                                <a:schemeClr val="accent4"/>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90172" y="1146792"/>
                                <a:ext cx="3808776" cy="2930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Tratados internacionales</w:t>
                                  </w:r>
                                </w:p>
                              </w:txbxContent>
                            </wps:txbx>
                            <wps:bodyPr anchorCtr="0" anchor="ctr" bIns="0" lIns="145150" spcFirstLastPara="1" rIns="145150" wrap="square" tIns="0">
                              <a:noAutofit/>
                            </wps:bodyPr>
                          </wps:wsp>
                          <wps:wsp>
                            <wps:cNvSpPr/>
                            <wps:cNvPr id="16" name="Shape 16"/>
                            <wps:spPr>
                              <a:xfrm>
                                <a:off x="0" y="1792260"/>
                                <a:ext cx="5486400" cy="277200"/>
                              </a:xfrm>
                              <a:prstGeom prst="rect">
                                <a:avLst/>
                              </a:prstGeom>
                              <a:solidFill>
                                <a:schemeClr val="lt1">
                                  <a:alpha val="89411"/>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74320" y="1629900"/>
                                <a:ext cx="3840480" cy="324720"/>
                              </a:xfrm>
                              <a:prstGeom prst="roundRect">
                                <a:avLst>
                                  <a:gd fmla="val 16667"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90172" y="1645752"/>
                                <a:ext cx="3808776" cy="2930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Leyes ambientales</w:t>
                                  </w:r>
                                </w:p>
                              </w:txbxContent>
                            </wps:txbx>
                            <wps:bodyPr anchorCtr="0" anchor="ctr" bIns="0" lIns="145150" spcFirstLastPara="1" rIns="145150" wrap="square" tIns="0">
                              <a:noAutofit/>
                            </wps:bodyPr>
                          </wps:wsp>
                          <wps:wsp>
                            <wps:cNvSpPr/>
                            <wps:cNvPr id="19" name="Shape 19"/>
                            <wps:spPr>
                              <a:xfrm>
                                <a:off x="0" y="2291220"/>
                                <a:ext cx="5486400" cy="277200"/>
                              </a:xfrm>
                              <a:prstGeom prst="rect">
                                <a:avLst/>
                              </a:prstGeom>
                              <a:solidFill>
                                <a:schemeClr val="lt1">
                                  <a:alpha val="89411"/>
                                </a:schemeClr>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74320" y="2128860"/>
                                <a:ext cx="3840480" cy="324720"/>
                              </a:xfrm>
                              <a:prstGeom prst="roundRect">
                                <a:avLst>
                                  <a:gd fmla="val 16667" name="adj"/>
                                </a:avLst>
                              </a:prstGeom>
                              <a:solidFill>
                                <a:schemeClr val="accent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90172" y="2144712"/>
                                <a:ext cx="3808776" cy="2930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Decretos ambientales</w:t>
                                  </w:r>
                                </w:p>
                              </w:txbxContent>
                            </wps:txbx>
                            <wps:bodyPr anchorCtr="0" anchor="ctr" bIns="0" lIns="145150" spcFirstLastPara="1" rIns="145150" wrap="square" tIns="0">
                              <a:noAutofit/>
                            </wps:bodyPr>
                          </wps:wsp>
                          <wps:wsp>
                            <wps:cNvSpPr/>
                            <wps:cNvPr id="22" name="Shape 22"/>
                            <wps:spPr>
                              <a:xfrm>
                                <a:off x="0" y="2790180"/>
                                <a:ext cx="5486400" cy="277200"/>
                              </a:xfrm>
                              <a:prstGeom prst="rect">
                                <a:avLst/>
                              </a:prstGeom>
                              <a:solidFill>
                                <a:schemeClr val="lt1">
                                  <a:alpha val="89411"/>
                                </a:schemeClr>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74320" y="2627820"/>
                                <a:ext cx="3840480" cy="324720"/>
                              </a:xfrm>
                              <a:prstGeom prst="roundRect">
                                <a:avLst>
                                  <a:gd fmla="val 16667" name="adj"/>
                                </a:avLst>
                              </a:prstGeom>
                              <a:solidFill>
                                <a:schemeClr val="accent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90172" y="2643672"/>
                                <a:ext cx="3808776" cy="293016"/>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Resoluciones ambientales</w:t>
                                  </w:r>
                                </w:p>
                              </w:txbxContent>
                            </wps:txbx>
                            <wps:bodyPr anchorCtr="0" anchor="ctr" bIns="0" lIns="145150" spcFirstLastPara="1" rIns="145150" wrap="square" tIns="0">
                              <a:noAutofit/>
                            </wps:bodyPr>
                          </wps:wsp>
                        </wpg:grpSp>
                      </wpg:grpSp>
                    </wpg:wgp>
                  </a:graphicData>
                </a:graphic>
              </wp:inline>
            </w:drawing>
          </mc:Choice>
          <mc:Fallback>
            <w:drawing>
              <wp:inline distB="0" distT="0" distL="0" distR="0">
                <wp:extent cx="5486400" cy="3200400"/>
                <wp:effectExtent b="0" l="0" r="0" t="0"/>
                <wp:docPr id="89"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5486400" cy="3200400"/>
                        </a:xfrm>
                        <a:prstGeom prst="rect"/>
                        <a:ln/>
                      </pic:spPr>
                    </pic:pic>
                  </a:graphicData>
                </a:graphic>
              </wp:inline>
            </w:drawing>
          </mc:Fallback>
        </mc:AlternateConten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2">
      <w:pPr>
        <w:spacing w:after="120" w:line="240" w:lineRule="auto"/>
        <w:jc w:val="both"/>
        <w:rPr>
          <w:b w:val="1"/>
          <w:color w:val="000000"/>
          <w:sz w:val="20"/>
          <w:szCs w:val="20"/>
        </w:rPr>
      </w:pPr>
      <w:r w:rsidDel="00000000" w:rsidR="00000000" w:rsidRPr="00000000">
        <w:rPr>
          <w:b w:val="1"/>
          <w:color w:val="000000"/>
          <w:sz w:val="20"/>
          <w:szCs w:val="20"/>
          <w:rtl w:val="0"/>
        </w:rPr>
        <w:t xml:space="preserve">Recursos Naturales</w:t>
      </w:r>
      <w:sdt>
        <w:sdtPr>
          <w:tag w:val="goog_rdk_13"/>
        </w:sdtPr>
        <w:sdtContent>
          <w:commentRangeStart w:id="12"/>
        </w:sdtContent>
      </w:sdt>
      <w:r w:rsidDel="00000000" w:rsidR="00000000" w:rsidRPr="00000000">
        <w:rPr>
          <w:rtl w:val="0"/>
        </w:rPr>
      </w:r>
    </w:p>
    <w:p w:rsidR="00000000" w:rsidDel="00000000" w:rsidP="00000000" w:rsidRDefault="00000000" w:rsidRPr="00000000" w14:paraId="000000B3">
      <w:pPr>
        <w:shd w:fill="ffffff" w:val="clear"/>
        <w:spacing w:after="120" w:line="240" w:lineRule="auto"/>
        <w:jc w:val="both"/>
        <w:rPr>
          <w:sz w:val="20"/>
          <w:szCs w:val="20"/>
        </w:rPr>
      </w:pPr>
      <w:commentRangeEnd w:id="12"/>
      <w:r w:rsidDel="00000000" w:rsidR="00000000" w:rsidRPr="00000000">
        <w:commentReference w:id="1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1733550</wp:posOffset>
            </wp:positionH>
            <wp:positionV relativeFrom="paragraph">
              <wp:posOffset>146038</wp:posOffset>
            </wp:positionV>
            <wp:extent cx="1315449" cy="739140"/>
            <wp:effectExtent b="0" l="0" r="0" t="0"/>
            <wp:wrapSquare wrapText="bothSides" distB="0" distT="0" distL="114300" distR="114300"/>
            <wp:docPr descr="Iot de agricultura inteligente con fondo de árbol de plantación manual Foto gratis" id="96" name="image4.jpg"/>
            <a:graphic>
              <a:graphicData uri="http://schemas.openxmlformats.org/drawingml/2006/picture">
                <pic:pic>
                  <pic:nvPicPr>
                    <pic:cNvPr descr="Iot de agricultura inteligente con fondo de árbol de plantación manual Foto gratis" id="0" name="image4.jpg"/>
                    <pic:cNvPicPr preferRelativeResize="0"/>
                  </pic:nvPicPr>
                  <pic:blipFill>
                    <a:blip r:embed="rId19"/>
                    <a:srcRect b="0" l="0" r="0" t="0"/>
                    <a:stretch>
                      <a:fillRect/>
                    </a:stretch>
                  </pic:blipFill>
                  <pic:spPr>
                    <a:xfrm>
                      <a:off x="0" y="0"/>
                      <a:ext cx="1315449" cy="739140"/>
                    </a:xfrm>
                    <a:prstGeom prst="rect"/>
                    <a:ln/>
                  </pic:spPr>
                </pic:pic>
              </a:graphicData>
            </a:graphic>
          </wp:anchor>
        </w:drawing>
      </w:r>
    </w:p>
    <w:p w:rsidR="00000000" w:rsidDel="00000000" w:rsidP="00000000" w:rsidRDefault="00000000" w:rsidRPr="00000000" w14:paraId="000000B4">
      <w:pPr>
        <w:shd w:fill="ffffff" w:val="clear"/>
        <w:spacing w:after="120" w:line="240" w:lineRule="auto"/>
        <w:jc w:val="both"/>
        <w:rPr>
          <w:sz w:val="20"/>
          <w:szCs w:val="20"/>
        </w:rPr>
      </w:pPr>
      <w:r w:rsidDel="00000000" w:rsidR="00000000" w:rsidRPr="00000000">
        <w:rPr>
          <w:rtl w:val="0"/>
        </w:rPr>
      </w:r>
    </w:p>
    <w:p w:rsidR="00000000" w:rsidDel="00000000" w:rsidP="00000000" w:rsidRDefault="00000000" w:rsidRPr="00000000" w14:paraId="000000B5">
      <w:pPr>
        <w:shd w:fill="ffffff" w:val="clear"/>
        <w:spacing w:after="120" w:line="240" w:lineRule="auto"/>
        <w:jc w:val="both"/>
        <w:rPr>
          <w:sz w:val="20"/>
          <w:szCs w:val="20"/>
        </w:rPr>
      </w:pPr>
      <w:r w:rsidDel="00000000" w:rsidR="00000000" w:rsidRPr="00000000">
        <w:rPr>
          <w:rtl w:val="0"/>
        </w:rPr>
      </w:r>
    </w:p>
    <w:p w:rsidR="00000000" w:rsidDel="00000000" w:rsidP="00000000" w:rsidRDefault="00000000" w:rsidRPr="00000000" w14:paraId="000000B6">
      <w:pPr>
        <w:shd w:fill="ffffff" w:val="clear"/>
        <w:spacing w:after="120" w:line="240" w:lineRule="auto"/>
        <w:jc w:val="both"/>
        <w:rPr>
          <w:sz w:val="20"/>
          <w:szCs w:val="20"/>
        </w:rPr>
      </w:pPr>
      <w:r w:rsidDel="00000000" w:rsidR="00000000" w:rsidRPr="00000000">
        <w:rPr>
          <w:rtl w:val="0"/>
        </w:rPr>
      </w:r>
    </w:p>
    <w:p w:rsidR="00000000" w:rsidDel="00000000" w:rsidP="00000000" w:rsidRDefault="00000000" w:rsidRPr="00000000" w14:paraId="000000B7">
      <w:pPr>
        <w:shd w:fill="ffffff" w:val="clear"/>
        <w:spacing w:after="120" w:line="240" w:lineRule="auto"/>
        <w:jc w:val="both"/>
        <w:rPr>
          <w:sz w:val="20"/>
          <w:szCs w:val="20"/>
        </w:rPr>
      </w:pPr>
      <w:r w:rsidDel="00000000" w:rsidR="00000000" w:rsidRPr="00000000">
        <w:rPr>
          <w:rtl w:val="0"/>
        </w:rPr>
      </w:r>
    </w:p>
    <w:p w:rsidR="00000000" w:rsidDel="00000000" w:rsidP="00000000" w:rsidRDefault="00000000" w:rsidRPr="00000000" w14:paraId="000000B8">
      <w:pPr>
        <w:shd w:fill="ffffff" w:val="clear"/>
        <w:spacing w:after="120" w:line="240" w:lineRule="auto"/>
        <w:jc w:val="both"/>
        <w:rPr>
          <w:sz w:val="20"/>
          <w:szCs w:val="20"/>
        </w:rPr>
      </w:pPr>
      <w:r w:rsidDel="00000000" w:rsidR="00000000" w:rsidRPr="00000000">
        <w:rPr>
          <w:sz w:val="20"/>
          <w:szCs w:val="20"/>
          <w:rtl w:val="0"/>
        </w:rPr>
        <w:t xml:space="preserve">Los recursos naturales son todos aquellos elementos o bienes que nos proporciona la naturaleza y que se encuentran en el medio natural en el cual no interviene la acción del hombre para su generación.</w:t>
      </w:r>
    </w:p>
    <w:p w:rsidR="00000000" w:rsidDel="00000000" w:rsidP="00000000" w:rsidRDefault="00000000" w:rsidRPr="00000000" w14:paraId="000000B9">
      <w:pPr>
        <w:shd w:fill="ffffff" w:val="clear"/>
        <w:spacing w:after="120" w:line="240" w:lineRule="auto"/>
        <w:jc w:val="both"/>
        <w:rPr>
          <w:sz w:val="20"/>
          <w:szCs w:val="20"/>
        </w:rPr>
      </w:pPr>
      <w:r w:rsidDel="00000000" w:rsidR="00000000" w:rsidRPr="00000000">
        <w:rPr>
          <w:sz w:val="20"/>
          <w:szCs w:val="20"/>
          <w:rtl w:val="0"/>
        </w:rPr>
        <w:t xml:space="preserve">Estos recursos se pueden utilizar para satisfacer las necesidades vitales del ser humano y de los demás seres vivos.</w:t>
      </w:r>
    </w:p>
    <w:p w:rsidR="00000000" w:rsidDel="00000000" w:rsidP="00000000" w:rsidRDefault="00000000" w:rsidRPr="00000000" w14:paraId="000000BA">
      <w:pPr>
        <w:shd w:fill="ffffff" w:val="clear"/>
        <w:spacing w:after="120" w:line="240" w:lineRule="auto"/>
        <w:jc w:val="both"/>
        <w:rPr>
          <w:sz w:val="20"/>
          <w:szCs w:val="20"/>
        </w:rPr>
      </w:pPr>
      <w:r w:rsidDel="00000000" w:rsidR="00000000" w:rsidRPr="00000000">
        <w:rPr>
          <w:sz w:val="20"/>
          <w:szCs w:val="20"/>
          <w:rtl w:val="0"/>
        </w:rPr>
        <w:t xml:space="preserve">Es necesario entender que sin una adecuada planificación y organización algunos de estos bienes que provee la naturaleza pueden tender a desaparecer.</w:t>
      </w:r>
    </w:p>
    <w:p w:rsidR="00000000" w:rsidDel="00000000" w:rsidP="00000000" w:rsidRDefault="00000000" w:rsidRPr="00000000" w14:paraId="000000BB">
      <w:pPr>
        <w:shd w:fill="ffffff" w:val="clear"/>
        <w:spacing w:after="120" w:line="240" w:lineRule="auto"/>
        <w:jc w:val="both"/>
        <w:rPr>
          <w:sz w:val="20"/>
          <w:szCs w:val="20"/>
          <w:highlight w:val="white"/>
        </w:rPr>
      </w:pPr>
      <w:r w:rsidDel="00000000" w:rsidR="00000000" w:rsidRPr="00000000">
        <w:rPr>
          <w:sz w:val="20"/>
          <w:szCs w:val="20"/>
          <w:highlight w:val="white"/>
          <w:rtl w:val="0"/>
        </w:rPr>
        <w:t xml:space="preserve">El cuidado de los recursos naturales es importante, no sólo porque son la base de las sociedades productivas modernas, sino porque </w:t>
      </w:r>
      <w:r w:rsidDel="00000000" w:rsidR="00000000" w:rsidRPr="00000000">
        <w:rPr>
          <w:b w:val="0"/>
          <w:sz w:val="20"/>
          <w:szCs w:val="20"/>
          <w:rtl w:val="0"/>
        </w:rPr>
        <w:t xml:space="preserve">forman parte esencial de la naturaleza y son los que permiten la existencia de los</w:t>
      </w:r>
      <w:r w:rsidDel="00000000" w:rsidR="00000000" w:rsidRPr="00000000">
        <w:rPr>
          <w:b w:val="1"/>
          <w:sz w:val="20"/>
          <w:szCs w:val="20"/>
          <w:rtl w:val="0"/>
        </w:rPr>
        <w:t xml:space="preserve"> </w:t>
      </w:r>
      <w:hyperlink r:id="rId20">
        <w:r w:rsidDel="00000000" w:rsidR="00000000" w:rsidRPr="00000000">
          <w:rPr>
            <w:color w:val="000000"/>
            <w:sz w:val="20"/>
            <w:szCs w:val="20"/>
            <w:u w:val="none"/>
            <w:rtl w:val="0"/>
          </w:rPr>
          <w:t xml:space="preserve">seres vivos</w:t>
        </w:r>
      </w:hyperlink>
      <w:r w:rsidDel="00000000" w:rsidR="00000000" w:rsidRPr="00000000">
        <w:rPr>
          <w:b w:val="1"/>
          <w:sz w:val="20"/>
          <w:szCs w:val="20"/>
          <w:rtl w:val="0"/>
        </w:rPr>
        <w:t xml:space="preserve"> </w:t>
      </w:r>
      <w:r w:rsidDel="00000000" w:rsidR="00000000" w:rsidRPr="00000000">
        <w:rPr>
          <w:b w:val="0"/>
          <w:sz w:val="20"/>
          <w:szCs w:val="20"/>
          <w:rtl w:val="0"/>
        </w:rPr>
        <w:t xml:space="preserve">en el</w:t>
      </w:r>
      <w:r w:rsidDel="00000000" w:rsidR="00000000" w:rsidRPr="00000000">
        <w:rPr>
          <w:b w:val="1"/>
          <w:sz w:val="20"/>
          <w:szCs w:val="20"/>
          <w:rtl w:val="0"/>
        </w:rPr>
        <w:t xml:space="preserve"> </w:t>
      </w:r>
      <w:hyperlink r:id="rId21">
        <w:r w:rsidDel="00000000" w:rsidR="00000000" w:rsidRPr="00000000">
          <w:rPr>
            <w:color w:val="000000"/>
            <w:sz w:val="20"/>
            <w:szCs w:val="20"/>
            <w:u w:val="none"/>
            <w:rtl w:val="0"/>
          </w:rPr>
          <w:t xml:space="preserve">planeta Tierra</w:t>
        </w:r>
      </w:hyperlink>
      <w:r w:rsidDel="00000000" w:rsidR="00000000" w:rsidRPr="00000000">
        <w:rPr>
          <w:sz w:val="20"/>
          <w:szCs w:val="20"/>
          <w:highlight w:val="white"/>
          <w:rtl w:val="0"/>
        </w:rPr>
        <w:t xml:space="preserve">.</w:t>
      </w:r>
    </w:p>
    <w:p w:rsidR="00000000" w:rsidDel="00000000" w:rsidP="00000000" w:rsidRDefault="00000000" w:rsidRPr="00000000" w14:paraId="000000BC">
      <w:pPr>
        <w:shd w:fill="ffffff" w:val="clear"/>
        <w:spacing w:after="120" w:line="240" w:lineRule="auto"/>
        <w:jc w:val="both"/>
        <w:rPr>
          <w:color w:val="333333"/>
          <w:sz w:val="20"/>
          <w:szCs w:val="20"/>
        </w:rPr>
      </w:pPr>
      <w:r w:rsidDel="00000000" w:rsidR="00000000" w:rsidRPr="00000000">
        <w:rPr>
          <w:sz w:val="20"/>
          <w:szCs w:val="20"/>
          <w:highlight w:val="white"/>
          <w:rtl w:val="0"/>
        </w:rPr>
        <w:t xml:space="preserve">La actividad humana explota los recursos naturales de forma intensa por lo que deben existir regulaciones en los diferentes </w:t>
      </w:r>
      <w:hyperlink r:id="rId22">
        <w:r w:rsidDel="00000000" w:rsidR="00000000" w:rsidRPr="00000000">
          <w:rPr>
            <w:color w:val="000000"/>
            <w:sz w:val="20"/>
            <w:szCs w:val="20"/>
            <w:u w:val="none"/>
            <w:rtl w:val="0"/>
          </w:rPr>
          <w:t xml:space="preserve">territorios</w:t>
        </w:r>
      </w:hyperlink>
      <w:r w:rsidDel="00000000" w:rsidR="00000000" w:rsidRPr="00000000">
        <w:rPr>
          <w:sz w:val="20"/>
          <w:szCs w:val="20"/>
          <w:highlight w:val="white"/>
          <w:rtl w:val="0"/>
        </w:rPr>
        <w:t xml:space="preserve"> para controlar y evitar la sobreexplotación de ellos.</w:t>
      </w:r>
      <w:r w:rsidDel="00000000" w:rsidR="00000000" w:rsidRPr="00000000">
        <w:rPr>
          <w:rtl w:val="0"/>
        </w:rPr>
      </w:r>
    </w:p>
    <w:p w:rsidR="00000000" w:rsidDel="00000000" w:rsidP="00000000" w:rsidRDefault="00000000" w:rsidRPr="00000000" w14:paraId="000000BD">
      <w:pPr>
        <w:spacing w:after="120" w:line="240" w:lineRule="auto"/>
        <w:jc w:val="both"/>
        <w:rPr>
          <w:color w:val="000000"/>
          <w:sz w:val="20"/>
          <w:szCs w:val="20"/>
        </w:rPr>
      </w:pPr>
      <w:r w:rsidDel="00000000" w:rsidR="00000000" w:rsidRPr="00000000">
        <w:rPr>
          <w:color w:val="000000"/>
          <w:sz w:val="20"/>
          <w:szCs w:val="20"/>
          <w:rtl w:val="0"/>
        </w:rPr>
        <w:t xml:space="preserve">Los recursos naturales se dividen según sus fuentes de generación y mantenimiento en dos grandes grupos: </w:t>
      </w:r>
    </w:p>
    <w:p w:rsidR="00000000" w:rsidDel="00000000" w:rsidP="00000000" w:rsidRDefault="00000000" w:rsidRPr="00000000" w14:paraId="000000BE">
      <w:pPr>
        <w:spacing w:after="120" w:line="240" w:lineRule="auto"/>
        <w:jc w:val="center"/>
        <w:rPr>
          <w:color w:val="000000"/>
          <w:sz w:val="20"/>
          <w:szCs w:val="20"/>
        </w:rPr>
      </w:pPr>
      <w:sdt>
        <w:sdtPr>
          <w:tag w:val="goog_rdk_14"/>
        </w:sdtPr>
        <w:sdtContent>
          <w:commentRangeStart w:id="13"/>
        </w:sdtContent>
      </w:sdt>
      <w:r w:rsidDel="00000000" w:rsidR="00000000" w:rsidRPr="00000000">
        <w:rPr>
          <w:color w:val="000000"/>
          <w:sz w:val="20"/>
          <w:szCs w:val="20"/>
        </w:rPr>
        <w:drawing>
          <wp:inline distB="0" distT="0" distL="0" distR="0">
            <wp:extent cx="4292369" cy="692491"/>
            <wp:effectExtent b="0" l="0" r="0" t="0"/>
            <wp:docPr id="115"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4292369" cy="692491"/>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F">
      <w:pPr>
        <w:spacing w:after="120" w:line="240" w:lineRule="auto"/>
        <w:jc w:val="both"/>
        <w:rPr>
          <w:b w:val="1"/>
          <w:color w:val="000000"/>
          <w:sz w:val="20"/>
          <w:szCs w:val="20"/>
        </w:rPr>
      </w:pPr>
      <w:r w:rsidDel="00000000" w:rsidR="00000000" w:rsidRPr="00000000">
        <w:rPr>
          <w:b w:val="1"/>
          <w:color w:val="000000"/>
          <w:sz w:val="20"/>
          <w:szCs w:val="20"/>
          <w:rtl w:val="0"/>
        </w:rPr>
        <w:t xml:space="preserve">Conservación Ambiental</w:t>
      </w:r>
      <w:sdt>
        <w:sdtPr>
          <w:tag w:val="goog_rdk_15"/>
        </w:sdtPr>
        <w:sdtContent>
          <w:commentRangeStart w:id="14"/>
        </w:sdtContent>
      </w:sdt>
      <w:r w:rsidDel="00000000" w:rsidR="00000000" w:rsidRPr="00000000">
        <w:rPr>
          <w:rtl w:val="0"/>
        </w:rPr>
      </w:r>
    </w:p>
    <w:p w:rsidR="00000000" w:rsidDel="00000000" w:rsidP="00000000" w:rsidRDefault="00000000" w:rsidRPr="00000000" w14:paraId="000000C0">
      <w:pPr>
        <w:spacing w:after="120" w:line="240" w:lineRule="auto"/>
        <w:jc w:val="both"/>
        <w:rPr>
          <w:sz w:val="20"/>
          <w:szCs w:val="20"/>
        </w:rPr>
      </w:pPr>
      <w:commentRangeEnd w:id="14"/>
      <w:r w:rsidDel="00000000" w:rsidR="00000000" w:rsidRPr="00000000">
        <w:commentReference w:id="1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2053590</wp:posOffset>
            </wp:positionH>
            <wp:positionV relativeFrom="paragraph">
              <wp:posOffset>87890</wp:posOffset>
            </wp:positionV>
            <wp:extent cx="1508760" cy="1003962"/>
            <wp:effectExtent b="0" l="0" r="0" t="0"/>
            <wp:wrapSquare wrapText="bothSides" distB="0" distT="0" distL="114300" distR="114300"/>
            <wp:docPr descr="Vector de doodle de medio ambiente, concepto de energía renovable vector gratuito" id="97" name="image2.jpg"/>
            <a:graphic>
              <a:graphicData uri="http://schemas.openxmlformats.org/drawingml/2006/picture">
                <pic:pic>
                  <pic:nvPicPr>
                    <pic:cNvPr descr="Vector de doodle de medio ambiente, concepto de energía renovable vector gratuito" id="0" name="image2.jpg"/>
                    <pic:cNvPicPr preferRelativeResize="0"/>
                  </pic:nvPicPr>
                  <pic:blipFill>
                    <a:blip r:embed="rId24"/>
                    <a:srcRect b="0" l="0" r="0" t="0"/>
                    <a:stretch>
                      <a:fillRect/>
                    </a:stretch>
                  </pic:blipFill>
                  <pic:spPr>
                    <a:xfrm>
                      <a:off x="0" y="0"/>
                      <a:ext cx="1508760" cy="1003962"/>
                    </a:xfrm>
                    <a:prstGeom prst="rect"/>
                    <a:ln/>
                  </pic:spPr>
                </pic:pic>
              </a:graphicData>
            </a:graphic>
          </wp:anchor>
        </w:drawing>
      </w:r>
    </w:p>
    <w:p w:rsidR="00000000" w:rsidDel="00000000" w:rsidP="00000000" w:rsidRDefault="00000000" w:rsidRPr="00000000" w14:paraId="000000C1">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C2">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C3">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C4">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C5">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C6">
      <w:pPr>
        <w:spacing w:after="120" w:line="240" w:lineRule="auto"/>
        <w:jc w:val="both"/>
        <w:rPr>
          <w:color w:val="000000"/>
          <w:sz w:val="20"/>
          <w:szCs w:val="20"/>
        </w:rPr>
      </w:pPr>
      <w:r w:rsidDel="00000000" w:rsidR="00000000" w:rsidRPr="00000000">
        <w:rPr>
          <w:color w:val="000000"/>
          <w:sz w:val="20"/>
          <w:szCs w:val="20"/>
          <w:rtl w:val="0"/>
        </w:rPr>
        <w:t xml:space="preserve">La conservación ambiental nace como una necesidad debido a los recurrentes problemas ambientales que afectan a la salud tanto humana como de los diferentes seres vivos que interactúan en el planeta Tierra.</w:t>
      </w:r>
    </w:p>
    <w:p w:rsidR="00000000" w:rsidDel="00000000" w:rsidP="00000000" w:rsidRDefault="00000000" w:rsidRPr="00000000" w14:paraId="000000C7">
      <w:pPr>
        <w:spacing w:after="120" w:line="240" w:lineRule="auto"/>
        <w:jc w:val="both"/>
        <w:rPr>
          <w:b w:val="1"/>
          <w:color w:val="000000"/>
          <w:sz w:val="20"/>
          <w:szCs w:val="20"/>
        </w:rPr>
      </w:pPr>
      <w:r w:rsidDel="00000000" w:rsidR="00000000" w:rsidRPr="00000000">
        <w:rPr>
          <w:color w:val="000000"/>
          <w:sz w:val="20"/>
          <w:szCs w:val="20"/>
          <w:rtl w:val="0"/>
        </w:rPr>
        <w:t xml:space="preserve">Esta conservación debe ser profunda y verdadera para que se minimicen los daños por el hombre y se despierte la conciencia humana para avanzar en un modelo de desarrollo sostenible que pretende satisfacer las necesidades presentes sin comprometer las de las generaciones futuras. Es por esto por lo que se han creado movimientos sociales que tienen como finalidad la conservación de los recursos naturales. </w:t>
      </w:r>
      <w:r w:rsidDel="00000000" w:rsidR="00000000" w:rsidRPr="00000000">
        <w:rPr>
          <w:rtl w:val="0"/>
        </w:rPr>
      </w:r>
    </w:p>
    <w:p w:rsidR="00000000" w:rsidDel="00000000" w:rsidP="00000000" w:rsidRDefault="00000000" w:rsidRPr="00000000" w14:paraId="000000C8">
      <w:pPr>
        <w:spacing w:after="120" w:line="240" w:lineRule="auto"/>
        <w:jc w:val="both"/>
        <w:rPr>
          <w:color w:val="000000"/>
          <w:sz w:val="20"/>
          <w:szCs w:val="20"/>
        </w:rPr>
      </w:pPr>
      <w:r w:rsidDel="00000000" w:rsidR="00000000" w:rsidRPr="00000000">
        <w:rPr>
          <w:color w:val="000000"/>
          <w:sz w:val="20"/>
          <w:szCs w:val="20"/>
          <w:rtl w:val="0"/>
        </w:rPr>
        <w:t xml:space="preserve">El conservacionismo tiene como objetivo la conservación del medio ambiente mediante un movimiento social el cual pretende defender las políticas y leyes ecológicas, y que además tiene como principales valores la biodiversidad, el equilibrio biótico, la armonía paisajística, entre otros. Es necesario entender que este movimiento no maneja las mismas posturas que los ecologistas ya que estos están abogando por la no explotación de los recursos naturales, en cambio los conservacionistas demandan una explotación la cual sea responsable y sustentable en términos económicos, sociales y ambientales.</w:t>
      </w:r>
    </w:p>
    <w:p w:rsidR="00000000" w:rsidDel="00000000" w:rsidP="00000000" w:rsidRDefault="00000000" w:rsidRPr="00000000" w14:paraId="000000C9">
      <w:pPr>
        <w:spacing w:after="120" w:line="240" w:lineRule="auto"/>
        <w:jc w:val="both"/>
        <w:rPr>
          <w:color w:val="000000"/>
          <w:sz w:val="20"/>
          <w:szCs w:val="20"/>
        </w:rPr>
      </w:pPr>
      <w:r w:rsidDel="00000000" w:rsidR="00000000" w:rsidRPr="00000000">
        <w:rPr>
          <w:color w:val="000000"/>
          <w:sz w:val="20"/>
          <w:szCs w:val="20"/>
          <w:rtl w:val="0"/>
        </w:rPr>
        <w:t xml:space="preserve">La conservación del medio ambiente está basada en las siguientes razones: </w:t>
      </w:r>
    </w:p>
    <w:p w:rsidR="00000000" w:rsidDel="00000000" w:rsidP="00000000" w:rsidRDefault="00000000" w:rsidRPr="00000000" w14:paraId="000000CA">
      <w:pPr>
        <w:spacing w:after="120" w:line="240" w:lineRule="auto"/>
        <w:jc w:val="center"/>
        <w:rPr>
          <w:color w:val="000000"/>
          <w:sz w:val="20"/>
          <w:szCs w:val="20"/>
        </w:rPr>
      </w:pPr>
      <w:sdt>
        <w:sdtPr>
          <w:tag w:val="goog_rdk_16"/>
        </w:sdtPr>
        <w:sdtContent>
          <w:commentRangeStart w:id="15"/>
        </w:sdtContent>
      </w:sdt>
      <w:r w:rsidDel="00000000" w:rsidR="00000000" w:rsidRPr="00000000">
        <w:rPr>
          <w:color w:val="000000"/>
          <w:sz w:val="20"/>
          <w:szCs w:val="20"/>
        </w:rPr>
        <w:drawing>
          <wp:inline distB="0" distT="0" distL="0" distR="0">
            <wp:extent cx="4397960" cy="709526"/>
            <wp:effectExtent b="0" l="0" r="0" t="0"/>
            <wp:docPr id="116"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4397960" cy="709526"/>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CB">
      <w:pPr>
        <w:spacing w:after="120" w:line="240" w:lineRule="auto"/>
        <w:jc w:val="center"/>
        <w:rPr>
          <w:color w:val="000000"/>
          <w:sz w:val="20"/>
          <w:szCs w:val="20"/>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Promotoría Ambiental</w:t>
      </w:r>
    </w:p>
    <w:p w:rsidR="00000000" w:rsidDel="00000000" w:rsidP="00000000" w:rsidRDefault="00000000" w:rsidRPr="00000000" w14:paraId="000000CD">
      <w:pPr>
        <w:spacing w:after="120" w:line="24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1838325</wp:posOffset>
            </wp:positionH>
            <wp:positionV relativeFrom="paragraph">
              <wp:posOffset>123825</wp:posOffset>
            </wp:positionV>
            <wp:extent cx="1500131" cy="998220"/>
            <wp:effectExtent b="0" l="0" r="0" t="0"/>
            <wp:wrapSquare wrapText="bothSides" distB="0" distT="0" distL="114300" distR="114300"/>
            <wp:docPr descr="A picture containing child&#10;&#10;Description automatically generated" id="106" name="image17.jpg"/>
            <a:graphic>
              <a:graphicData uri="http://schemas.openxmlformats.org/drawingml/2006/picture">
                <pic:pic>
                  <pic:nvPicPr>
                    <pic:cNvPr descr="A picture containing child&#10;&#10;Description automatically generated" id="0" name="image17.jpg"/>
                    <pic:cNvPicPr preferRelativeResize="0"/>
                  </pic:nvPicPr>
                  <pic:blipFill>
                    <a:blip r:embed="rId26"/>
                    <a:srcRect b="0" l="0" r="0" t="0"/>
                    <a:stretch>
                      <a:fillRect/>
                    </a:stretch>
                  </pic:blipFill>
                  <pic:spPr>
                    <a:xfrm>
                      <a:off x="0" y="0"/>
                      <a:ext cx="1500131" cy="998220"/>
                    </a:xfrm>
                    <a:prstGeom prst="rect"/>
                    <a:ln/>
                  </pic:spPr>
                </pic:pic>
              </a:graphicData>
            </a:graphic>
          </wp:anchor>
        </w:drawing>
      </w:r>
    </w:p>
    <w:p w:rsidR="00000000" w:rsidDel="00000000" w:rsidP="00000000" w:rsidRDefault="00000000" w:rsidRPr="00000000" w14:paraId="000000CE">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CF">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D0">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D1">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D2">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D3">
      <w:pPr>
        <w:spacing w:after="120" w:line="240" w:lineRule="auto"/>
        <w:jc w:val="both"/>
        <w:rPr>
          <w:color w:val="000000"/>
          <w:sz w:val="20"/>
          <w:szCs w:val="20"/>
        </w:rPr>
      </w:pPr>
      <w:sdt>
        <w:sdtPr>
          <w:tag w:val="goog_rdk_17"/>
        </w:sdtPr>
        <w:sdtContent>
          <w:commentRangeStart w:id="16"/>
        </w:sdtContent>
      </w:sdt>
      <w:r w:rsidDel="00000000" w:rsidR="00000000" w:rsidRPr="00000000">
        <w:rPr>
          <w:color w:val="000000"/>
          <w:sz w:val="20"/>
          <w:szCs w:val="20"/>
          <w:rtl w:val="0"/>
        </w:rPr>
        <w:t xml:space="preserve">La promotoría ambiental es la capacidad que tienen diversos actores de la comunidad para promover acciones encaminadas en el cuidado del medio ambiente y la construcción de un futuro que </w:t>
      </w:r>
      <w:r w:rsidDel="00000000" w:rsidR="00000000" w:rsidRPr="00000000">
        <w:rPr>
          <w:sz w:val="20"/>
          <w:szCs w:val="20"/>
          <w:rtl w:val="0"/>
        </w:rPr>
        <w:t xml:space="preserve">esté</w:t>
      </w:r>
      <w:r w:rsidDel="00000000" w:rsidR="00000000" w:rsidRPr="00000000">
        <w:rPr>
          <w:color w:val="000000"/>
          <w:sz w:val="20"/>
          <w:szCs w:val="20"/>
          <w:rtl w:val="0"/>
        </w:rPr>
        <w:t xml:space="preserve"> basado en modelos de desarrollo sostenible. </w:t>
      </w:r>
    </w:p>
    <w:p w:rsidR="00000000" w:rsidDel="00000000" w:rsidP="00000000" w:rsidRDefault="00000000" w:rsidRPr="00000000" w14:paraId="000000D4">
      <w:pPr>
        <w:spacing w:after="120" w:line="240" w:lineRule="auto"/>
        <w:jc w:val="both"/>
        <w:rPr>
          <w:b w:val="1"/>
          <w:color w:val="000000"/>
          <w:sz w:val="20"/>
          <w:szCs w:val="20"/>
        </w:rPr>
      </w:pPr>
      <w:r w:rsidDel="00000000" w:rsidR="00000000" w:rsidRPr="00000000">
        <w:rPr>
          <w:color w:val="000000"/>
          <w:sz w:val="20"/>
          <w:szCs w:val="20"/>
          <w:rtl w:val="0"/>
        </w:rPr>
        <w:t xml:space="preserve">Los promotores ambientales son los principales actores y pilares de la educación ambiental, ya que además de actuar como </w:t>
      </w:r>
      <w:r w:rsidDel="00000000" w:rsidR="00000000" w:rsidRPr="00000000">
        <w:rPr>
          <w:sz w:val="20"/>
          <w:szCs w:val="20"/>
          <w:rtl w:val="0"/>
        </w:rPr>
        <w:t xml:space="preserve">líderes</w:t>
      </w:r>
      <w:r w:rsidDel="00000000" w:rsidR="00000000" w:rsidRPr="00000000">
        <w:rPr>
          <w:color w:val="000000"/>
          <w:sz w:val="20"/>
          <w:szCs w:val="20"/>
          <w:rtl w:val="0"/>
        </w:rPr>
        <w:t xml:space="preserve"> comunitarios desarrollando proyectos y programas en pro del medio ambiente y la relación con comunidades, también contribuyen a los procesos de sensibilización y educación.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D5">
      <w:pPr>
        <w:spacing w:after="120" w:line="240" w:lineRule="auto"/>
        <w:jc w:val="both"/>
        <w:rPr>
          <w:sz w:val="20"/>
          <w:szCs w:val="20"/>
        </w:rPr>
      </w:pPr>
      <w:r w:rsidDel="00000000" w:rsidR="00000000" w:rsidRPr="00000000">
        <w:rPr>
          <w:sz w:val="20"/>
          <w:szCs w:val="20"/>
          <w:rtl w:val="0"/>
        </w:rPr>
        <w:t xml:space="preserve">Estos promotores tienen enmarcado sus quehaceres dentro de la participación ciudadana, con el control social de las diferentes gestiones ambientales y la organización de comunidades para darle solución a las problemáticas ambientales que los afecten. Algunas de sus funciones son:</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02020"/>
          <w:sz w:val="20"/>
          <w:szCs w:val="20"/>
          <w:u w:val="none"/>
          <w:shd w:fill="auto" w:val="clear"/>
          <w:vertAlign w:val="baseline"/>
        </w:rPr>
      </w:pPr>
      <w:r w:rsidDel="00000000" w:rsidR="00000000" w:rsidRPr="00000000">
        <w:rPr>
          <w:rFonts w:ascii="Arial" w:cs="Arial" w:eastAsia="Arial" w:hAnsi="Arial"/>
          <w:b w:val="0"/>
          <w:i w:val="0"/>
          <w:smallCaps w:val="0"/>
          <w:strike w:val="0"/>
          <w:color w:val="202020"/>
          <w:sz w:val="20"/>
          <w:szCs w:val="20"/>
          <w:u w:val="none"/>
          <w:shd w:fill="auto" w:val="clear"/>
          <w:vertAlign w:val="baseline"/>
          <w:rtl w:val="0"/>
        </w:rPr>
        <w:t xml:space="preserve">Conocer y difundir todas las políticas referentes a la educación ambiental para dar a conocer al público sus diferentes estrategias y objetivos. </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02020"/>
          <w:sz w:val="20"/>
          <w:szCs w:val="20"/>
          <w:u w:val="none"/>
          <w:shd w:fill="auto" w:val="clear"/>
          <w:vertAlign w:val="baseline"/>
        </w:rPr>
      </w:pPr>
      <w:r w:rsidDel="00000000" w:rsidR="00000000" w:rsidRPr="00000000">
        <w:rPr>
          <w:rFonts w:ascii="Arial" w:cs="Arial" w:eastAsia="Arial" w:hAnsi="Arial"/>
          <w:b w:val="0"/>
          <w:i w:val="0"/>
          <w:smallCaps w:val="0"/>
          <w:strike w:val="0"/>
          <w:color w:val="202020"/>
          <w:sz w:val="20"/>
          <w:szCs w:val="20"/>
          <w:u w:val="none"/>
          <w:shd w:fill="auto" w:val="clear"/>
          <w:vertAlign w:val="baseline"/>
          <w:rtl w:val="0"/>
        </w:rPr>
        <w:t xml:space="preserve">El desarrollo de los diferentes procesos de gestión para lograr sensibilizar, educar y capacitar a la comunidad. </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02020"/>
          <w:sz w:val="20"/>
          <w:szCs w:val="20"/>
          <w:u w:val="none"/>
          <w:shd w:fill="auto" w:val="clear"/>
          <w:vertAlign w:val="baseline"/>
        </w:rPr>
      </w:pPr>
      <w:r w:rsidDel="00000000" w:rsidR="00000000" w:rsidRPr="00000000">
        <w:rPr>
          <w:rFonts w:ascii="Arial" w:cs="Arial" w:eastAsia="Arial" w:hAnsi="Arial"/>
          <w:b w:val="0"/>
          <w:i w:val="0"/>
          <w:smallCaps w:val="0"/>
          <w:strike w:val="0"/>
          <w:color w:val="202020"/>
          <w:sz w:val="20"/>
          <w:szCs w:val="20"/>
          <w:u w:val="none"/>
          <w:shd w:fill="auto" w:val="clear"/>
          <w:vertAlign w:val="baseline"/>
          <w:rtl w:val="0"/>
        </w:rPr>
        <w:t xml:space="preserve">Articular las organizaciones con </w:t>
      </w:r>
      <w:r w:rsidDel="00000000" w:rsidR="00000000" w:rsidRPr="00000000">
        <w:rPr>
          <w:color w:val="202020"/>
          <w:sz w:val="20"/>
          <w:szCs w:val="20"/>
          <w:rtl w:val="0"/>
        </w:rPr>
        <w:t xml:space="preserve">índoles</w:t>
      </w:r>
      <w:r w:rsidDel="00000000" w:rsidR="00000000" w:rsidRPr="00000000">
        <w:rPr>
          <w:rFonts w:ascii="Arial" w:cs="Arial" w:eastAsia="Arial" w:hAnsi="Arial"/>
          <w:b w:val="0"/>
          <w:i w:val="0"/>
          <w:smallCaps w:val="0"/>
          <w:strike w:val="0"/>
          <w:color w:val="202020"/>
          <w:sz w:val="20"/>
          <w:szCs w:val="20"/>
          <w:u w:val="none"/>
          <w:shd w:fill="auto" w:val="clear"/>
          <w:vertAlign w:val="baseline"/>
          <w:rtl w:val="0"/>
        </w:rPr>
        <w:t xml:space="preserve"> sociales a los procesos ambientales bien sea locales o regionales.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Arial" w:cs="Arial" w:eastAsia="Arial" w:hAnsi="Arial"/>
          <w:b w:val="0"/>
          <w:i w:val="0"/>
          <w:smallCaps w:val="0"/>
          <w:strike w:val="0"/>
          <w:color w:val="202020"/>
          <w:sz w:val="20"/>
          <w:szCs w:val="20"/>
          <w:u w:val="none"/>
          <w:shd w:fill="auto" w:val="clear"/>
          <w:vertAlign w:val="baseline"/>
        </w:rPr>
      </w:pPr>
      <w:r w:rsidDel="00000000" w:rsidR="00000000" w:rsidRPr="00000000">
        <w:rPr>
          <w:rFonts w:ascii="Arial" w:cs="Arial" w:eastAsia="Arial" w:hAnsi="Arial"/>
          <w:b w:val="0"/>
          <w:i w:val="0"/>
          <w:smallCaps w:val="0"/>
          <w:strike w:val="0"/>
          <w:color w:val="202020"/>
          <w:sz w:val="20"/>
          <w:szCs w:val="20"/>
          <w:u w:val="none"/>
          <w:shd w:fill="auto" w:val="clear"/>
          <w:vertAlign w:val="baseline"/>
          <w:rtl w:val="0"/>
        </w:rPr>
        <w:t xml:space="preserve">Estará encargado de estimular la participación ciudadana para garantizar que las comunidades se organicen en pro de satisfacer sus necesidades.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both"/>
        <w:rPr>
          <w:rFonts w:ascii="Arial" w:cs="Arial" w:eastAsia="Arial" w:hAnsi="Arial"/>
          <w:b w:val="0"/>
          <w:i w:val="0"/>
          <w:smallCaps w:val="0"/>
          <w:strike w:val="0"/>
          <w:color w:val="202020"/>
          <w:sz w:val="20"/>
          <w:szCs w:val="20"/>
          <w:u w:val="none"/>
          <w:shd w:fill="auto" w:val="clear"/>
          <w:vertAlign w:val="baseline"/>
        </w:rPr>
      </w:pPr>
      <w:r w:rsidDel="00000000" w:rsidR="00000000" w:rsidRPr="00000000">
        <w:rPr>
          <w:rFonts w:ascii="Arial" w:cs="Arial" w:eastAsia="Arial" w:hAnsi="Arial"/>
          <w:b w:val="0"/>
          <w:i w:val="0"/>
          <w:smallCaps w:val="0"/>
          <w:strike w:val="0"/>
          <w:color w:val="202020"/>
          <w:sz w:val="20"/>
          <w:szCs w:val="20"/>
          <w:u w:val="none"/>
          <w:shd w:fill="auto" w:val="clear"/>
          <w:vertAlign w:val="baseline"/>
          <w:rtl w:val="0"/>
        </w:rPr>
        <w:t xml:space="preserve">Ser un intermediario de la comunidad y las instituciones.</w:t>
      </w:r>
    </w:p>
    <w:p w:rsidR="00000000" w:rsidDel="00000000" w:rsidP="00000000" w:rsidRDefault="00000000" w:rsidRPr="00000000" w14:paraId="000000DB">
      <w:pPr>
        <w:shd w:fill="ffffff" w:val="clear"/>
        <w:spacing w:after="120" w:line="240" w:lineRule="auto"/>
        <w:jc w:val="both"/>
        <w:rPr>
          <w:color w:val="202020"/>
          <w:sz w:val="20"/>
          <w:szCs w:val="20"/>
        </w:rPr>
      </w:pPr>
      <w:r w:rsidDel="00000000" w:rsidR="00000000" w:rsidRPr="00000000">
        <w:rPr>
          <w:rFonts w:ascii="Arial" w:cs="Arial" w:eastAsia="Arial" w:hAnsi="Arial"/>
          <w:sz w:val="20"/>
          <w:szCs w:val="20"/>
          <w:rtl w:val="0"/>
        </w:rPr>
        <w:t xml:space="preserve">El Ministerio de Ambiente, Desarrollo Sostenible, viene implementado el Programa </w:t>
      </w:r>
      <w:r w:rsidDel="00000000" w:rsidR="00000000" w:rsidRPr="00000000">
        <w:rPr>
          <w:rFonts w:ascii="Arial" w:cs="Arial" w:eastAsia="Arial" w:hAnsi="Arial"/>
          <w:b w:val="1"/>
          <w:sz w:val="20"/>
          <w:szCs w:val="20"/>
          <w:rtl w:val="0"/>
        </w:rPr>
        <w:t xml:space="preserve">Promotores Ambientales Comunitarios</w:t>
      </w:r>
      <w:r w:rsidDel="00000000" w:rsidR="00000000" w:rsidRPr="00000000">
        <w:rPr>
          <w:rFonts w:ascii="Arial" w:cs="Arial" w:eastAsia="Arial" w:hAnsi="Arial"/>
          <w:sz w:val="20"/>
          <w:szCs w:val="20"/>
          <w:rtl w:val="0"/>
        </w:rPr>
        <w:t xml:space="preserve">, como una herramienta para el cumplimiento de la estrategia contenida en la Política Nacional de Educación Ambiental denominada </w:t>
      </w:r>
      <w:sdt>
        <w:sdtPr>
          <w:tag w:val="goog_rdk_18"/>
        </w:sdtPr>
        <w:sdtContent>
          <w:commentRangeStart w:id="17"/>
        </w:sdtContent>
      </w:sdt>
      <w:r w:rsidDel="00000000" w:rsidR="00000000" w:rsidRPr="00000000">
        <w:rPr>
          <w:rFonts w:ascii="Arial" w:cs="Arial" w:eastAsia="Arial" w:hAnsi="Arial"/>
          <w:sz w:val="20"/>
          <w:szCs w:val="20"/>
          <w:rtl w:val="0"/>
        </w:rPr>
        <w:t xml:space="preserve">"Formación de Educadores y Dinamizadores Ambientales", </w:t>
      </w:r>
      <w:commentRangeEnd w:id="17"/>
      <w:r w:rsidDel="00000000" w:rsidR="00000000" w:rsidRPr="00000000">
        <w:commentReference w:id="17"/>
      </w:r>
      <w:r w:rsidDel="00000000" w:rsidR="00000000" w:rsidRPr="00000000">
        <w:rPr>
          <w:rFonts w:ascii="Arial" w:cs="Arial" w:eastAsia="Arial" w:hAnsi="Arial"/>
          <w:sz w:val="20"/>
          <w:szCs w:val="20"/>
          <w:rtl w:val="0"/>
        </w:rPr>
        <w:t xml:space="preserve">convirtiéndose en el procedimiento que permite implementar programas de capacitación y formación cuyo objetivo principal es promover y cualificar la participación ciudadana en los procesos de planificación, gestión y seguimiento de las políticas, planes, programas y proyectos que orientan el desarrollo sostenible y la educación ambiental tanto en lo local como en lo regional, dentro de los lineamientos del Desarrollo Sostenible.</w:t>
      </w:r>
      <w:r w:rsidDel="00000000" w:rsidR="00000000" w:rsidRPr="00000000">
        <w:rPr>
          <w:rtl w:val="0"/>
        </w:rPr>
      </w:r>
    </w:p>
    <w:p w:rsidR="00000000" w:rsidDel="00000000" w:rsidP="00000000" w:rsidRDefault="00000000" w:rsidRPr="00000000" w14:paraId="000000DC">
      <w:pPr>
        <w:shd w:fill="ffffff" w:val="clear"/>
        <w:spacing w:after="120" w:line="240" w:lineRule="auto"/>
        <w:jc w:val="center"/>
        <w:rPr>
          <w:color w:val="202020"/>
          <w:sz w:val="20"/>
          <w:szCs w:val="20"/>
        </w:rPr>
      </w:pPr>
      <w:sdt>
        <w:sdtPr>
          <w:tag w:val="goog_rdk_19"/>
        </w:sdtPr>
        <w:sdtContent>
          <w:commentRangeStart w:id="18"/>
        </w:sdtContent>
      </w:sdt>
      <w:r w:rsidDel="00000000" w:rsidR="00000000" w:rsidRPr="00000000">
        <w:rPr>
          <w:sz w:val="20"/>
          <w:szCs w:val="20"/>
        </w:rPr>
        <mc:AlternateContent>
          <mc:Choice Requires="wpg">
            <w:drawing>
              <wp:inline distB="0" distT="0" distL="0" distR="0">
                <wp:extent cx="2220644" cy="423087"/>
                <wp:effectExtent b="0" l="0" r="0" t="0"/>
                <wp:docPr id="88" name=""/>
                <a:graphic>
                  <a:graphicData uri="http://schemas.microsoft.com/office/word/2010/wordprocessingShape">
                    <wps:wsp>
                      <wps:cNvSpPr/>
                      <wps:cNvPr id="2" name="Shape 2"/>
                      <wps:spPr>
                        <a:xfrm>
                          <a:off x="4245203" y="3577982"/>
                          <a:ext cx="2201594" cy="404037"/>
                        </a:xfrm>
                        <a:prstGeom prst="rect">
                          <a:avLst/>
                        </a:prstGeom>
                        <a:solidFill>
                          <a:srgbClr val="548135"/>
                        </a:solidFill>
                        <a:ln cap="flat" cmpd="sng" w="9525">
                          <a:solidFill>
                            <a:srgbClr val="3B6BBE"/>
                          </a:solidFill>
                          <a:prstDash val="solid"/>
                          <a:miter lim="800000"/>
                          <a:headEnd len="sm" w="sm" type="none"/>
                          <a:tailEnd len="sm" w="sm" type="none"/>
                        </a:ln>
                        <a:effectLst>
                          <a:outerShdw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Objetivos y estrategias</w:t>
                            </w:r>
                          </w:p>
                        </w:txbxContent>
                      </wps:txbx>
                      <wps:bodyPr anchorCtr="0" anchor="ctr" bIns="45700" lIns="91425" spcFirstLastPara="1" rIns="91425" wrap="square" tIns="45700">
                        <a:noAutofit/>
                      </wps:bodyPr>
                    </wps:wsp>
                  </a:graphicData>
                </a:graphic>
              </wp:inline>
            </w:drawing>
          </mc:Choice>
          <mc:Fallback>
            <w:drawing>
              <wp:inline distB="0" distT="0" distL="0" distR="0">
                <wp:extent cx="2220644" cy="423087"/>
                <wp:effectExtent b="0" l="0" r="0" t="0"/>
                <wp:docPr id="88" name="image13.png"/>
                <a:graphic>
                  <a:graphicData uri="http://schemas.openxmlformats.org/drawingml/2006/picture">
                    <pic:pic>
                      <pic:nvPicPr>
                        <pic:cNvPr id="0" name="image13.png"/>
                        <pic:cNvPicPr preferRelativeResize="0"/>
                      </pic:nvPicPr>
                      <pic:blipFill>
                        <a:blip r:embed="rId27"/>
                        <a:srcRect/>
                        <a:stretch>
                          <a:fillRect/>
                        </a:stretch>
                      </pic:blipFill>
                      <pic:spPr>
                        <a:xfrm>
                          <a:off x="0" y="0"/>
                          <a:ext cx="2220644" cy="423087"/>
                        </a:xfrm>
                        <a:prstGeom prst="rect"/>
                        <a:ln/>
                      </pic:spPr>
                    </pic:pic>
                  </a:graphicData>
                </a:graphic>
              </wp:inline>
            </w:drawing>
          </mc:Fallback>
        </mc:AlternateContent>
      </w:r>
      <w:commentRangeEnd w:id="18"/>
      <w:r w:rsidDel="00000000" w:rsidR="00000000" w:rsidRPr="00000000">
        <w:commentReference w:id="18"/>
      </w:r>
      <w:r w:rsidDel="00000000" w:rsidR="00000000" w:rsidRPr="00000000">
        <w:rPr>
          <w:sz w:val="20"/>
          <w:szCs w:val="20"/>
        </w:rPr>
        <mc:AlternateContent>
          <mc:Choice Requires="wpg">
            <w:drawing>
              <wp:inline distB="0" distT="0" distL="0" distR="0">
                <wp:extent cx="2220644" cy="423087"/>
                <wp:effectExtent b="0" l="0" r="0" t="0"/>
                <wp:docPr id="91" name=""/>
                <a:graphic>
                  <a:graphicData uri="http://schemas.microsoft.com/office/word/2010/wordprocessingShape">
                    <wps:wsp>
                      <wps:cNvSpPr/>
                      <wps:cNvPr id="42" name="Shape 42"/>
                      <wps:spPr>
                        <a:xfrm>
                          <a:off x="4245203" y="3577982"/>
                          <a:ext cx="2201594" cy="404037"/>
                        </a:xfrm>
                        <a:prstGeom prst="rect">
                          <a:avLst/>
                        </a:prstGeom>
                        <a:solidFill>
                          <a:srgbClr val="548135"/>
                        </a:solidFill>
                        <a:ln cap="flat" cmpd="sng" w="9525">
                          <a:solidFill>
                            <a:srgbClr val="3B6BBE"/>
                          </a:solidFill>
                          <a:prstDash val="solid"/>
                          <a:miter lim="800000"/>
                          <a:headEnd len="sm" w="sm" type="none"/>
                          <a:tailEnd len="sm" w="sm" type="none"/>
                        </a:ln>
                        <a:effectLst>
                          <a:outerShdw rotWithShape="0" dir="5400000" dist="23000">
                            <a:srgbClr val="000000">
                              <a:alpha val="34509"/>
                            </a:srgbClr>
                          </a:outerShdw>
                        </a:effectLst>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Funciones y atributos</w:t>
                            </w:r>
                          </w:p>
                        </w:txbxContent>
                      </wps:txbx>
                      <wps:bodyPr anchorCtr="0" anchor="ctr" bIns="45700" lIns="91425" spcFirstLastPara="1" rIns="91425" wrap="square" tIns="45700">
                        <a:noAutofit/>
                      </wps:bodyPr>
                    </wps:wsp>
                  </a:graphicData>
                </a:graphic>
              </wp:inline>
            </w:drawing>
          </mc:Choice>
          <mc:Fallback>
            <w:drawing>
              <wp:inline distB="0" distT="0" distL="0" distR="0">
                <wp:extent cx="2220644" cy="423087"/>
                <wp:effectExtent b="0" l="0" r="0" t="0"/>
                <wp:docPr id="91"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2220644" cy="4230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D">
      <w:pPr>
        <w:spacing w:after="120" w:line="240" w:lineRule="auto"/>
        <w:jc w:val="both"/>
        <w:rPr>
          <w:color w:val="000000"/>
          <w:sz w:val="20"/>
          <w:szCs w:val="20"/>
        </w:rPr>
      </w:pPr>
      <w:sdt>
        <w:sdtPr>
          <w:tag w:val="goog_rdk_20"/>
        </w:sdtPr>
        <w:sdtContent>
          <w:commentRangeStart w:id="19"/>
        </w:sdtContent>
      </w:sdt>
      <w:r w:rsidDel="00000000" w:rsidR="00000000" w:rsidRPr="00000000">
        <w:rPr>
          <w:rtl w:val="0"/>
        </w:rPr>
      </w:r>
    </w:p>
    <w:p w:rsidR="00000000" w:rsidDel="00000000" w:rsidP="00000000" w:rsidRDefault="00000000" w:rsidRPr="00000000" w14:paraId="000000DE">
      <w:pPr>
        <w:spacing w:after="120" w:line="240" w:lineRule="auto"/>
        <w:jc w:val="both"/>
        <w:rPr>
          <w:sz w:val="20"/>
          <w:szCs w:val="20"/>
        </w:rPr>
      </w:pP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DF">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E0">
      <w:pPr>
        <w:spacing w:after="120" w:line="240" w:lineRule="auto"/>
        <w:jc w:val="both"/>
        <w:rPr>
          <w:color w:val="000000"/>
          <w:sz w:val="20"/>
          <w:szCs w:val="20"/>
        </w:rPr>
      </w:pPr>
      <w:r w:rsidDel="00000000" w:rsidR="00000000" w:rsidRPr="00000000">
        <w:rPr>
          <w:color w:val="000000"/>
          <w:sz w:val="20"/>
          <w:szCs w:val="20"/>
          <w:rtl w:val="0"/>
        </w:rPr>
        <w:t xml:space="preserve">Funciones del promotor ambiental comunitario: </w:t>
      </w:r>
    </w:p>
    <w:p w:rsidR="00000000" w:rsidDel="00000000" w:rsidP="00000000" w:rsidRDefault="00000000" w:rsidRPr="00000000" w14:paraId="000000E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Conocer y difundir la Política Nacional de Educación Ambiental y sus estrategias.</w:t>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Adelantar los procesos que sean necesarios para una correcta gestión de la sensibilización, educación y capacitación de las comunidades. </w:t>
      </w:r>
    </w:p>
    <w:p w:rsidR="00000000" w:rsidDel="00000000" w:rsidP="00000000" w:rsidRDefault="00000000" w:rsidRPr="00000000" w14:paraId="000000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Articular las organizaciones sociales con los procesos ambientales que se realicen a nivel local y regional. </w:t>
      </w:r>
    </w:p>
    <w:p w:rsidR="00000000" w:rsidDel="00000000" w:rsidP="00000000" w:rsidRDefault="00000000" w:rsidRPr="00000000" w14:paraId="000000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Fortalecer la participación ciudadana y la capacidad que tienen para organizarse y tomar decisiones. </w:t>
      </w:r>
    </w:p>
    <w:p w:rsidR="00000000" w:rsidDel="00000000" w:rsidP="00000000" w:rsidRDefault="00000000" w:rsidRPr="00000000" w14:paraId="000000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 el intermediario entre la comunidad y las instituciones territoriales. </w:t>
      </w:r>
    </w:p>
    <w:p w:rsidR="00000000" w:rsidDel="00000000" w:rsidP="00000000" w:rsidRDefault="00000000" w:rsidRPr="00000000" w14:paraId="000000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Participar de los procesos de planeación de la gestión ambiental. </w:t>
      </w:r>
    </w:p>
    <w:p w:rsidR="00000000" w:rsidDel="00000000" w:rsidP="00000000" w:rsidRDefault="00000000" w:rsidRPr="00000000" w14:paraId="000000E7">
      <w:pPr>
        <w:spacing w:after="120"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Educación Ambiental</w:t>
      </w:r>
      <w:sdt>
        <w:sdtPr>
          <w:tag w:val="goog_rdk_21"/>
        </w:sdtPr>
        <w:sdtContent>
          <w:commentRangeStart w:id="20"/>
        </w:sdtContent>
      </w:sdt>
      <w:r w:rsidDel="00000000" w:rsidR="00000000" w:rsidRPr="00000000">
        <w:rPr>
          <w:rtl w:val="0"/>
        </w:rPr>
      </w:r>
    </w:p>
    <w:p w:rsidR="00000000" w:rsidDel="00000000" w:rsidP="00000000" w:rsidRDefault="00000000" w:rsidRPr="00000000" w14:paraId="000000E9">
      <w:pPr>
        <w:spacing w:after="120" w:line="240" w:lineRule="auto"/>
        <w:jc w:val="both"/>
        <w:rPr>
          <w:sz w:val="20"/>
          <w:szCs w:val="20"/>
        </w:rPr>
      </w:pPr>
      <w:commentRangeEnd w:id="20"/>
      <w:r w:rsidDel="00000000" w:rsidR="00000000" w:rsidRPr="00000000">
        <w:commentReference w:id="2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1771650</wp:posOffset>
            </wp:positionH>
            <wp:positionV relativeFrom="paragraph">
              <wp:posOffset>95250</wp:posOffset>
            </wp:positionV>
            <wp:extent cx="1525664" cy="1021080"/>
            <wp:effectExtent b="0" l="0" r="0" t="0"/>
            <wp:wrapSquare wrapText="bothSides" distB="0" distT="0" distL="114300" distR="114300"/>
            <wp:docPr descr="Anciano y niños con planta Foto gratis" id="105" name="image9.jpg"/>
            <a:graphic>
              <a:graphicData uri="http://schemas.openxmlformats.org/drawingml/2006/picture">
                <pic:pic>
                  <pic:nvPicPr>
                    <pic:cNvPr descr="Anciano y niños con planta Foto gratis" id="0" name="image9.jpg"/>
                    <pic:cNvPicPr preferRelativeResize="0"/>
                  </pic:nvPicPr>
                  <pic:blipFill>
                    <a:blip r:embed="rId29"/>
                    <a:srcRect b="0" l="0" r="0" t="0"/>
                    <a:stretch>
                      <a:fillRect/>
                    </a:stretch>
                  </pic:blipFill>
                  <pic:spPr>
                    <a:xfrm>
                      <a:off x="0" y="0"/>
                      <a:ext cx="1525664" cy="1021080"/>
                    </a:xfrm>
                    <a:prstGeom prst="rect"/>
                    <a:ln/>
                  </pic:spPr>
                </pic:pic>
              </a:graphicData>
            </a:graphic>
          </wp:anchor>
        </w:drawing>
      </w:r>
    </w:p>
    <w:p w:rsidR="00000000" w:rsidDel="00000000" w:rsidP="00000000" w:rsidRDefault="00000000" w:rsidRPr="00000000" w14:paraId="000000EA">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EB">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EC">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ED">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EE">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0EF">
      <w:pPr>
        <w:spacing w:after="120" w:line="240" w:lineRule="auto"/>
        <w:jc w:val="both"/>
        <w:rPr>
          <w:color w:val="000000"/>
          <w:sz w:val="20"/>
          <w:szCs w:val="20"/>
        </w:rPr>
      </w:pPr>
      <w:r w:rsidDel="00000000" w:rsidR="00000000" w:rsidRPr="00000000">
        <w:rPr>
          <w:color w:val="000000"/>
          <w:sz w:val="20"/>
          <w:szCs w:val="20"/>
          <w:rtl w:val="0"/>
        </w:rPr>
        <w:t xml:space="preserve">La Educación Ambiental fue inicialmente contemplada como un proceso educativo, el cual es integral, continuo, expresivo, el cual está lleno de habilidades y conocimientos los cuales son útiles para entender la naturaleza y su equilibrio ecológico, el cual se debe desarrollar bajo unas metas y objetivos claros medidos con el paso del tiempo.</w:t>
      </w:r>
    </w:p>
    <w:p w:rsidR="00000000" w:rsidDel="00000000" w:rsidP="00000000" w:rsidRDefault="00000000" w:rsidRPr="00000000" w14:paraId="000000F0">
      <w:pPr>
        <w:spacing w:after="120" w:line="240" w:lineRule="auto"/>
        <w:jc w:val="both"/>
        <w:rPr>
          <w:b w:val="1"/>
          <w:color w:val="000000"/>
          <w:sz w:val="20"/>
          <w:szCs w:val="20"/>
        </w:rPr>
      </w:pPr>
      <w:r w:rsidDel="00000000" w:rsidR="00000000" w:rsidRPr="00000000">
        <w:rPr>
          <w:color w:val="000000"/>
          <w:sz w:val="20"/>
          <w:szCs w:val="20"/>
          <w:rtl w:val="0"/>
        </w:rPr>
        <w:t xml:space="preserve">Su desarrollo debe abarcar toda la educación del niño, del joven, del adulto y del anciano para que sea un proceso continuo y permanente que logre prevenir y resolver los problemas ambientales actuales y futuros. </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la Educación Ambiental le interesa no sólo explicar los problemas del ambiente natural, sino también del social y el transformado, en el que se manifiestan con toda claridad las distintas responsabilidades de los sectores sociales. Estos problemas hacen evidente la necesidad de decidir y actuar sobre los retos inmediatos, sin perder de vista las acciones a mediano y largo plazos.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componentes de la educación ambiental son:</w:t>
      </w:r>
    </w:p>
    <w:p w:rsidR="00000000" w:rsidDel="00000000" w:rsidP="00000000" w:rsidRDefault="00000000" w:rsidRPr="00000000" w14:paraId="000000F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Conciencia y sensibilidad ante el ambiente y los desafíos ambientales.</w:t>
      </w:r>
    </w:p>
    <w:p w:rsidR="00000000" w:rsidDel="00000000" w:rsidP="00000000" w:rsidRDefault="00000000" w:rsidRPr="00000000" w14:paraId="000000F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Conocimiento y entendimiento del ambiente y los desafíos ambientales.</w:t>
      </w:r>
    </w:p>
    <w:p w:rsidR="00000000" w:rsidDel="00000000" w:rsidP="00000000" w:rsidRDefault="00000000" w:rsidRPr="00000000" w14:paraId="000000F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Actitudes de preocupación por el ambiente y de motivación por mejorar o mantener la calidad ambiental.</w:t>
      </w:r>
    </w:p>
    <w:p w:rsidR="00000000" w:rsidDel="00000000" w:rsidP="00000000" w:rsidRDefault="00000000" w:rsidRPr="00000000" w14:paraId="000000F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 para identificar y contribuir a resolver los desafíos ambientales.</w:t>
      </w:r>
    </w:p>
    <w:p w:rsidR="00000000" w:rsidDel="00000000" w:rsidP="00000000" w:rsidRDefault="00000000" w:rsidRPr="00000000" w14:paraId="000000F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Participación en actividades que contribuyan a resolver los desafíos ambientales.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2"/>
        </w:sdtPr>
        <w:sdtContent>
          <w:commentRangeStart w:id="2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década de los 70 nace la Educación Ambiental como una respuesta a la preocupación mundial ante el creciente y cada vez más evidente deterioro de los recursos naturales por parte de la mano del hombre</w:t>
      </w:r>
      <w:commentRangeEnd w:id="21"/>
      <w:r w:rsidDel="00000000" w:rsidR="00000000" w:rsidRPr="00000000">
        <w:commentReference w:id="21"/>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Poniendo en la cuerda floja la insostenibilidad del paradigma del desarrollo industrial de la época, y llevando a los mismos países a buscar la necesidad urgente de plantear cambios en las actividades realizadas por las diferentes ciencias del saber, para dar soluciones claras y concretas a los problemas por los que atraviesa la humanidad; de acuerdo con esta problemática, se da una mirada a las ciencias de la educación como una estrategia pedagógica dentro de los procesos de aprendizaje que busca facilitar la comprensión por parte de los individuos, de la realidad medioambiental de su localidad, región y país.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2120265</wp:posOffset>
            </wp:positionH>
            <wp:positionV relativeFrom="paragraph">
              <wp:posOffset>0</wp:posOffset>
            </wp:positionV>
            <wp:extent cx="1374140" cy="914400"/>
            <wp:effectExtent b="0" l="0" r="0" t="0"/>
            <wp:wrapSquare wrapText="bothSides" distB="0" distT="0" distL="114300" distR="114300"/>
            <wp:docPr descr="Grupo de voluntarios recogiendo basura Foto gratis" id="104" name="image12.jpg"/>
            <a:graphic>
              <a:graphicData uri="http://schemas.openxmlformats.org/drawingml/2006/picture">
                <pic:pic>
                  <pic:nvPicPr>
                    <pic:cNvPr descr="Grupo de voluntarios recogiendo basura Foto gratis" id="0" name="image12.jpg"/>
                    <pic:cNvPicPr preferRelativeResize="0"/>
                  </pic:nvPicPr>
                  <pic:blipFill>
                    <a:blip r:embed="rId30"/>
                    <a:srcRect b="0" l="0" r="0" t="0"/>
                    <a:stretch>
                      <a:fillRect/>
                    </a:stretch>
                  </pic:blipFill>
                  <pic:spPr>
                    <a:xfrm>
                      <a:off x="0" y="0"/>
                      <a:ext cx="1374140" cy="914400"/>
                    </a:xfrm>
                    <a:prstGeom prst="rect"/>
                    <a:ln/>
                  </pic:spPr>
                </pic:pic>
              </a:graphicData>
            </a:graphic>
          </wp:anchor>
        </w:drawing>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3"/>
        </w:sdtPr>
        <w:sdtContent>
          <w:commentRangeStart w:id="2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nuevo problema medioambiental es abordado desde una perspectiva de formación del individuo, donde cada uno se sienta responsable por el espacio que ocupa, que sienta pertenencia, le dé el mejor uso y propenda por su conservación y mantenimiento.</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Educación Ambiental da una clara respuesta al creciente deterioro del entorno, preparando al individuo desde sus primeros años de su vida para que interactúe con el medio que lo rodea y formar en él una conciencia que le permita convivir con su entorno, transformarlo positivamente según las necesidades que tenga, preservarlo y alargar su durabilidad.</w:t>
      </w:r>
      <w:commentRangeEnd w:id="22"/>
      <w:r w:rsidDel="00000000" w:rsidR="00000000" w:rsidRPr="00000000">
        <w:commentReference w:id="2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describen los principales sucesos históricos a lo largo del tiempo en la Educación Ambiental: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sdt>
        <w:sdtPr>
          <w:tag w:val="goog_rdk_24"/>
        </w:sdtPr>
        <w:sdtContent>
          <w:commentRangeStart w:id="23"/>
        </w:sdtContent>
      </w:sdt>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Línea de tiempo Desarrollo Educación Ambiental.</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4744403" cy="2484426"/>
                <wp:effectExtent b="0" l="0" r="0" t="0"/>
                <wp:docPr id="90" name=""/>
                <a:graphic>
                  <a:graphicData uri="http://schemas.microsoft.com/office/word/2010/wordprocessingGroup">
                    <wpg:wgp>
                      <wpg:cNvGrpSpPr/>
                      <wpg:grpSpPr>
                        <a:xfrm>
                          <a:off x="2973799" y="2537787"/>
                          <a:ext cx="4744403" cy="2484426"/>
                          <a:chOff x="2973799" y="2537787"/>
                          <a:chExt cx="4744403" cy="2484426"/>
                        </a:xfrm>
                      </wpg:grpSpPr>
                      <wpg:grpSp>
                        <wpg:cNvGrpSpPr/>
                        <wpg:grpSpPr>
                          <a:xfrm>
                            <a:off x="2973799" y="2537787"/>
                            <a:ext cx="4744403" cy="2484426"/>
                            <a:chOff x="0" y="0"/>
                            <a:chExt cx="5835650" cy="3057525"/>
                          </a:xfrm>
                        </wpg:grpSpPr>
                        <wps:wsp>
                          <wps:cNvSpPr/>
                          <wps:cNvPr id="4" name="Shape 4"/>
                          <wps:spPr>
                            <a:xfrm>
                              <a:off x="0" y="0"/>
                              <a:ext cx="5835650" cy="305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835650" cy="3057525"/>
                              <a:chOff x="0" y="0"/>
                              <a:chExt cx="5835650" cy="3057525"/>
                            </a:xfrm>
                          </wpg:grpSpPr>
                          <wps:wsp>
                            <wps:cNvSpPr/>
                            <wps:cNvPr id="27" name="Shape 27"/>
                            <wps:spPr>
                              <a:xfrm>
                                <a:off x="0" y="0"/>
                                <a:ext cx="5835650" cy="305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564" y="0"/>
                                <a:ext cx="1121254" cy="3057525"/>
                              </a:xfrm>
                              <a:prstGeom prst="roundRect">
                                <a:avLst>
                                  <a:gd fmla="val 10000" name="adj"/>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35404" y="32840"/>
                                <a:ext cx="1055574" cy="299184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1972</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Conferencia de Estocolmo (Suecia)</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Por primera vez se habla de educación ambiental.</w:t>
                                  </w:r>
                                </w:p>
                              </w:txbxContent>
                            </wps:txbx>
                            <wps:bodyPr anchorCtr="0" anchor="ctr" bIns="38100" lIns="38100" spcFirstLastPara="1" rIns="38100" wrap="square" tIns="38100">
                              <a:noAutofit/>
                            </wps:bodyPr>
                          </wps:wsp>
                          <wps:wsp>
                            <wps:cNvSpPr/>
                            <wps:cNvPr id="30" name="Shape 30"/>
                            <wps:spPr>
                              <a:xfrm>
                                <a:off x="1235943" y="1389726"/>
                                <a:ext cx="237705" cy="278071"/>
                              </a:xfrm>
                              <a:prstGeom prst="rightArrow">
                                <a:avLst>
                                  <a:gd fmla="val 60000" name="adj1"/>
                                  <a:gd fmla="val 50000" name="adj2"/>
                                </a:avLst>
                              </a:prstGeom>
                              <a:solidFill>
                                <a:srgbClr val="F4BDA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235943" y="1445340"/>
                                <a:ext cx="166394" cy="16684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32" name="Shape 32"/>
                            <wps:spPr>
                              <a:xfrm>
                                <a:off x="1572320" y="14353"/>
                                <a:ext cx="1121254" cy="3028817"/>
                              </a:xfrm>
                              <a:prstGeom prst="roundRect">
                                <a:avLst>
                                  <a:gd fmla="val 10000" name="adj"/>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605160" y="47193"/>
                                <a:ext cx="1055574" cy="2963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br w:type="textWrapping"/>
                                  </w:r>
                                  <w:r w:rsidDel="00000000" w:rsidR="00000000" w:rsidRPr="00000000">
                                    <w:rPr>
                                      <w:rFonts w:ascii="Arial" w:cs="Arial" w:eastAsia="Arial" w:hAnsi="Arial"/>
                                      <w:b w:val="1"/>
                                      <w:i w:val="0"/>
                                      <w:smallCaps w:val="0"/>
                                      <w:strike w:val="0"/>
                                      <w:color w:val="000000"/>
                                      <w:sz w:val="20"/>
                                      <w:vertAlign w:val="baseline"/>
                                    </w:rPr>
                                    <w:t xml:space="preserve">1975</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Seminario de Belgrado (Yugoslavia)</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 publica la “carta de Belgrado”, donde se establecen los objetivos de la educación ambiental.</w:t>
                                  </w:r>
                                </w:p>
                              </w:txbxContent>
                            </wps:txbx>
                            <wps:bodyPr anchorCtr="0" anchor="ctr" bIns="38100" lIns="38100" spcFirstLastPara="1" rIns="38100" wrap="square" tIns="38100">
                              <a:noAutofit/>
                            </wps:bodyPr>
                          </wps:wsp>
                          <wps:wsp>
                            <wps:cNvSpPr/>
                            <wps:cNvPr id="34" name="Shape 34"/>
                            <wps:spPr>
                              <a:xfrm>
                                <a:off x="2805699" y="1389726"/>
                                <a:ext cx="237705" cy="278071"/>
                              </a:xfrm>
                              <a:prstGeom prst="rightArrow">
                                <a:avLst>
                                  <a:gd fmla="val 60000" name="adj1"/>
                                  <a:gd fmla="val 50000" name="adj2"/>
                                </a:avLst>
                              </a:prstGeom>
                              <a:solidFill>
                                <a:srgbClr val="F4BDA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2805699" y="1445340"/>
                                <a:ext cx="166394" cy="16684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36" name="Shape 36"/>
                            <wps:spPr>
                              <a:xfrm>
                                <a:off x="3142075" y="14353"/>
                                <a:ext cx="1121254" cy="3028817"/>
                              </a:xfrm>
                              <a:prstGeom prst="roundRect">
                                <a:avLst>
                                  <a:gd fmla="val 10000" name="adj"/>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174915" y="47193"/>
                                <a:ext cx="1055574" cy="29631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1977</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Congreso Internacional de Educación Ambiental de Tbilisi (URSS)</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 educación ambiental se integra al currículum escolar.</w:t>
                                  </w:r>
                                </w:p>
                              </w:txbxContent>
                            </wps:txbx>
                            <wps:bodyPr anchorCtr="0" anchor="ctr" bIns="38100" lIns="38100" spcFirstLastPara="1" rIns="38100" wrap="square" tIns="38100">
                              <a:noAutofit/>
                            </wps:bodyPr>
                          </wps:wsp>
                          <wps:wsp>
                            <wps:cNvSpPr/>
                            <wps:cNvPr id="38" name="Shape 38"/>
                            <wps:spPr>
                              <a:xfrm>
                                <a:off x="4375455" y="1389726"/>
                                <a:ext cx="237705" cy="278071"/>
                              </a:xfrm>
                              <a:prstGeom prst="rightArrow">
                                <a:avLst>
                                  <a:gd fmla="val 60000" name="adj1"/>
                                  <a:gd fmla="val 50000" name="adj2"/>
                                </a:avLst>
                              </a:prstGeom>
                              <a:solidFill>
                                <a:srgbClr val="F4BDA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4375455" y="1445340"/>
                                <a:ext cx="166394" cy="16684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40" name="Shape 40"/>
                            <wps:spPr>
                              <a:xfrm>
                                <a:off x="4711831" y="48445"/>
                                <a:ext cx="1121254" cy="2960634"/>
                              </a:xfrm>
                              <a:prstGeom prst="roundRect">
                                <a:avLst>
                                  <a:gd fmla="val 10000" name="adj"/>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4744671" y="81285"/>
                                <a:ext cx="1055574" cy="289495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1992</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Cumbre de la Tierra, Río de Janeiro (Brasil)</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Aparece la “Agenda 21” con un capítulo dedicado al fomento de la educación ambiental, como herramienta prioritaria para alcanzar el desarrollo sustentable.</w:t>
                                  </w:r>
                                </w:p>
                              </w:txbxContent>
                            </wps:txbx>
                            <wps:bodyPr anchorCtr="0" anchor="ctr" bIns="38100" lIns="38100" spcFirstLastPara="1" rIns="38100" wrap="square" tIns="38100">
                              <a:noAutofit/>
                            </wps:bodyPr>
                          </wps:wsp>
                        </wpg:grpSp>
                      </wpg:grpSp>
                    </wpg:wgp>
                  </a:graphicData>
                </a:graphic>
              </wp:inline>
            </w:drawing>
          </mc:Choice>
          <mc:Fallback>
            <w:drawing>
              <wp:inline distB="0" distT="0" distL="0" distR="0">
                <wp:extent cx="4744403" cy="2484426"/>
                <wp:effectExtent b="0" l="0" r="0" t="0"/>
                <wp:docPr id="90"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744403" cy="2484426"/>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4220528" cy="2298375"/>
                <wp:effectExtent b="0" l="0" r="0" t="0"/>
                <wp:docPr id="93" name=""/>
                <a:graphic>
                  <a:graphicData uri="http://schemas.microsoft.com/office/word/2010/wordprocessingGroup">
                    <wpg:wgp>
                      <wpg:cNvGrpSpPr/>
                      <wpg:grpSpPr>
                        <a:xfrm>
                          <a:off x="3235736" y="2630813"/>
                          <a:ext cx="4220528" cy="2298375"/>
                          <a:chOff x="3235736" y="2630813"/>
                          <a:chExt cx="4220528" cy="2298375"/>
                        </a:xfrm>
                      </wpg:grpSpPr>
                      <wpg:grpSp>
                        <wpg:cNvGrpSpPr/>
                        <wpg:grpSpPr>
                          <a:xfrm>
                            <a:off x="3235736" y="2630813"/>
                            <a:ext cx="4220528" cy="2298375"/>
                            <a:chOff x="0" y="0"/>
                            <a:chExt cx="5873750" cy="3200400"/>
                          </a:xfrm>
                        </wpg:grpSpPr>
                        <wps:wsp>
                          <wps:cNvSpPr/>
                          <wps:cNvPr id="4" name="Shape 4"/>
                          <wps:spPr>
                            <a:xfrm>
                              <a:off x="0" y="0"/>
                              <a:ext cx="587375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873750" cy="3200400"/>
                              <a:chOff x="0" y="0"/>
                              <a:chExt cx="5873750" cy="3200400"/>
                            </a:xfrm>
                          </wpg:grpSpPr>
                          <wps:wsp>
                            <wps:cNvSpPr/>
                            <wps:cNvPr id="46" name="Shape 46"/>
                            <wps:spPr>
                              <a:xfrm>
                                <a:off x="0" y="0"/>
                                <a:ext cx="587375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581" y="0"/>
                                <a:ext cx="1128574" cy="3200400"/>
                              </a:xfrm>
                              <a:prstGeom prst="roundRect">
                                <a:avLst>
                                  <a:gd fmla="val 10000" name="adj"/>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35636" y="33055"/>
                                <a:ext cx="1062464" cy="3134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1994</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Ley 19.300 de Bases Generales del Medio Ambiente (Chile)</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Consigna la educación ambiental como un instrumento de gestión ambiental.</w:t>
                                  </w:r>
                                </w:p>
                              </w:txbxContent>
                            </wps:txbx>
                            <wps:bodyPr anchorCtr="0" anchor="ctr" bIns="38100" lIns="38100" spcFirstLastPara="1" rIns="38100" wrap="square" tIns="38100">
                              <a:noAutofit/>
                            </wps:bodyPr>
                          </wps:wsp>
                          <wps:wsp>
                            <wps:cNvSpPr/>
                            <wps:cNvPr id="49" name="Shape 49"/>
                            <wps:spPr>
                              <a:xfrm>
                                <a:off x="1244013" y="1460256"/>
                                <a:ext cx="239257" cy="279886"/>
                              </a:xfrm>
                              <a:prstGeom prst="rightArrow">
                                <a:avLst>
                                  <a:gd fmla="val 60000" name="adj1"/>
                                  <a:gd fmla="val 50000" name="adj2"/>
                                </a:avLst>
                              </a:prstGeom>
                              <a:solidFill>
                                <a:srgbClr val="F4BDA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244013" y="1516233"/>
                                <a:ext cx="167480" cy="16793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51" name="Shape 51"/>
                            <wps:spPr>
                              <a:xfrm>
                                <a:off x="1582585" y="15024"/>
                                <a:ext cx="1128574" cy="3170351"/>
                              </a:xfrm>
                              <a:prstGeom prst="roundRect">
                                <a:avLst>
                                  <a:gd fmla="val 10000" name="adj"/>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1615640" y="48079"/>
                                <a:ext cx="1062464" cy="310424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2002</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Cumbre de Johannesburgo sobre el Desarrollo Sostenible (Sudáfrica)</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 ONU decreta el entre 2005 y 2015 como el Decenio de la Educación para el Desarrollo Sostenible.</w:t>
                                  </w:r>
                                </w:p>
                              </w:txbxContent>
                            </wps:txbx>
                            <wps:bodyPr anchorCtr="0" anchor="ctr" bIns="38100" lIns="38100" spcFirstLastPara="1" rIns="38100" wrap="square" tIns="38100">
                              <a:noAutofit/>
                            </wps:bodyPr>
                          </wps:wsp>
                          <wps:wsp>
                            <wps:cNvSpPr/>
                            <wps:cNvPr id="53" name="Shape 53"/>
                            <wps:spPr>
                              <a:xfrm>
                                <a:off x="2824017" y="1460256"/>
                                <a:ext cx="239257" cy="279886"/>
                              </a:xfrm>
                              <a:prstGeom prst="rightArrow">
                                <a:avLst>
                                  <a:gd fmla="val 60000" name="adj1"/>
                                  <a:gd fmla="val 50000" name="adj2"/>
                                </a:avLst>
                              </a:prstGeom>
                              <a:solidFill>
                                <a:srgbClr val="F4BDA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2824017" y="1516233"/>
                                <a:ext cx="167480" cy="16793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55" name="Shape 55"/>
                            <wps:spPr>
                              <a:xfrm>
                                <a:off x="3162589" y="15024"/>
                                <a:ext cx="1128574" cy="3170351"/>
                              </a:xfrm>
                              <a:prstGeom prst="roundRect">
                                <a:avLst>
                                  <a:gd fmla="val 10000" name="adj"/>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3195644" y="48079"/>
                                <a:ext cx="1062464" cy="310424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2009</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Política Nacional de Educación para el Desarrollo Sustentable (Chile)</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Establece una serie de principios, objetivos y líneas estratégicas orientadas a lograr una educación que promueva el Desarrollo Sustentable en el país.</w:t>
                                  </w:r>
                                </w:p>
                              </w:txbxContent>
                            </wps:txbx>
                            <wps:bodyPr anchorCtr="0" anchor="ctr" bIns="38100" lIns="38100" spcFirstLastPara="1" rIns="38100" wrap="square" tIns="38100">
                              <a:noAutofit/>
                            </wps:bodyPr>
                          </wps:wsp>
                          <wps:wsp>
                            <wps:cNvSpPr/>
                            <wps:cNvPr id="57" name="Shape 57"/>
                            <wps:spPr>
                              <a:xfrm>
                                <a:off x="4404021" y="1460256"/>
                                <a:ext cx="239257" cy="279886"/>
                              </a:xfrm>
                              <a:prstGeom prst="rightArrow">
                                <a:avLst>
                                  <a:gd fmla="val 60000" name="adj1"/>
                                  <a:gd fmla="val 50000" name="adj2"/>
                                </a:avLst>
                              </a:prstGeom>
                              <a:solidFill>
                                <a:srgbClr val="F4BDA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4404021" y="1516233"/>
                                <a:ext cx="167480" cy="16793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59" name="Shape 59"/>
                            <wps:spPr>
                              <a:xfrm>
                                <a:off x="4742594" y="50708"/>
                                <a:ext cx="1128574" cy="3098982"/>
                              </a:xfrm>
                              <a:prstGeom prst="roundRect">
                                <a:avLst>
                                  <a:gd fmla="val 10000" name="adj"/>
                                </a:avLst>
                              </a:prstGeom>
                              <a:solidFill>
                                <a:schemeClr val="lt1"/>
                              </a:solidFill>
                              <a:ln cap="flat" cmpd="sng" w="12700">
                                <a:solidFill>
                                  <a:srgbClr val="D66E29"/>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4775649" y="83763"/>
                                <a:ext cx="1062464" cy="30328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2015</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Cumbre de Desarrollo Sostenible Nueva York (EEUU)</w:t>
                                  </w:r>
                                </w:p>
                                <w:p w:rsidR="00000000" w:rsidDel="00000000" w:rsidP="00000000" w:rsidRDefault="00000000" w:rsidRPr="00000000">
                                  <w:pPr>
                                    <w:spacing w:after="0" w:before="7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 Asamblea General adopta la Agenda 2030 para el Desarrollo Sostenible, estableciendo 17 grandes objetivos.</w:t>
                                  </w:r>
                                </w:p>
                              </w:txbxContent>
                            </wps:txbx>
                            <wps:bodyPr anchorCtr="0" anchor="ctr" bIns="38100" lIns="38100" spcFirstLastPara="1" rIns="38100" wrap="square" tIns="38100">
                              <a:noAutofit/>
                            </wps:bodyPr>
                          </wps:wsp>
                        </wpg:grpSp>
                      </wpg:grpSp>
                    </wpg:wgp>
                  </a:graphicData>
                </a:graphic>
              </wp:inline>
            </w:drawing>
          </mc:Choice>
          <mc:Fallback>
            <w:drawing>
              <wp:inline distB="0" distT="0" distL="0" distR="0">
                <wp:extent cx="4220528" cy="2298375"/>
                <wp:effectExtent b="0" l="0" r="0" t="0"/>
                <wp:docPr id="93" name="image20.png"/>
                <a:graphic>
                  <a:graphicData uri="http://schemas.openxmlformats.org/drawingml/2006/picture">
                    <pic:pic>
                      <pic:nvPicPr>
                        <pic:cNvPr id="0" name="image20.png"/>
                        <pic:cNvPicPr preferRelativeResize="0"/>
                      </pic:nvPicPr>
                      <pic:blipFill>
                        <a:blip r:embed="rId32"/>
                        <a:srcRect/>
                        <a:stretch>
                          <a:fillRect/>
                        </a:stretch>
                      </pic:blipFill>
                      <pic:spPr>
                        <a:xfrm>
                          <a:off x="0" y="0"/>
                          <a:ext cx="4220528" cy="2298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spacing w:after="120" w:line="240" w:lineRule="auto"/>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Capacitación</w:t>
      </w:r>
      <w:sdt>
        <w:sdtPr>
          <w:tag w:val="goog_rdk_25"/>
        </w:sdtPr>
        <w:sdtContent>
          <w:commentRangeStart w:id="24"/>
        </w:sdtContent>
      </w:sdt>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sz w:val="20"/>
          <w:szCs w:val="20"/>
        </w:rPr>
      </w:pPr>
      <w:commentRangeEnd w:id="24"/>
      <w:r w:rsidDel="00000000" w:rsidR="00000000" w:rsidRPr="00000000">
        <w:commentReference w:id="2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2124075</wp:posOffset>
            </wp:positionH>
            <wp:positionV relativeFrom="paragraph">
              <wp:posOffset>123825</wp:posOffset>
            </wp:positionV>
            <wp:extent cx="1432560" cy="953257"/>
            <wp:effectExtent b="0" l="0" r="0" t="0"/>
            <wp:wrapSquare wrapText="bothSides" distB="0" distT="0" distL="114300" distR="114300"/>
            <wp:docPr descr="Todos sonríen y escuchan. grupo de personas en conferencia de negocios en el aula moderna durante el día Foto gratis" id="103" name="image11.jpg"/>
            <a:graphic>
              <a:graphicData uri="http://schemas.openxmlformats.org/drawingml/2006/picture">
                <pic:pic>
                  <pic:nvPicPr>
                    <pic:cNvPr descr="Todos sonríen y escuchan. grupo de personas en conferencia de negocios en el aula moderna durante el día Foto gratis" id="0" name="image11.jpg"/>
                    <pic:cNvPicPr preferRelativeResize="0"/>
                  </pic:nvPicPr>
                  <pic:blipFill>
                    <a:blip r:embed="rId33"/>
                    <a:srcRect b="0" l="0" r="0" t="0"/>
                    <a:stretch>
                      <a:fillRect/>
                    </a:stretch>
                  </pic:blipFill>
                  <pic:spPr>
                    <a:xfrm>
                      <a:off x="0" y="0"/>
                      <a:ext cx="1432560" cy="953257"/>
                    </a:xfrm>
                    <a:prstGeom prst="rect"/>
                    <a:ln/>
                  </pic:spPr>
                </pic:pic>
              </a:graphicData>
            </a:graphic>
          </wp:anchor>
        </w:drawing>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capacitación hace referencia a un conjunto de actividades didácticas que están orientadas a ampliar diferentes conocimientos y habilidades sobre un tema específico.</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una de las herramientas más útiles para transmitir de manera efectiva ciertos temas que sean necesarios para el desarrollo de actividades tanto individuales como colectivas.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w:t>
      </w:r>
      <w:hyperlink r:id="rId3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capacitación</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 proceso que ayuda a los seres humanos a adaptarse a las circunstancias que se presenten y permite que pueda responder a ellas de manera eficiente, para ello, es necesario desarrollar habilidades por medio del aprendizaje.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describen los tipos de capacitación: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6"/>
        </w:sdtPr>
        <w:sdtContent>
          <w:commentRangeStart w:id="2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655786" cy="751122"/>
            <wp:effectExtent b="0" l="0" r="0" t="0"/>
            <wp:docPr id="118" name="image31.png"/>
            <a:graphic>
              <a:graphicData uri="http://schemas.openxmlformats.org/drawingml/2006/picture">
                <pic:pic>
                  <pic:nvPicPr>
                    <pic:cNvPr id="0" name="image31.png"/>
                    <pic:cNvPicPr preferRelativeResize="0"/>
                  </pic:nvPicPr>
                  <pic:blipFill>
                    <a:blip r:embed="rId35"/>
                    <a:srcRect b="0" l="0" r="0" t="0"/>
                    <a:stretch>
                      <a:fillRect/>
                    </a:stretch>
                  </pic:blipFill>
                  <pic:spPr>
                    <a:xfrm>
                      <a:off x="0" y="0"/>
                      <a:ext cx="4655786" cy="751122"/>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spacing w:after="120" w:line="240" w:lineRule="auto"/>
        <w:jc w:val="both"/>
        <w:rPr>
          <w:b w:val="1"/>
          <w:color w:val="000000"/>
          <w:sz w:val="20"/>
          <w:szCs w:val="20"/>
        </w:rPr>
      </w:pPr>
      <w:r w:rsidDel="00000000" w:rsidR="00000000" w:rsidRPr="00000000">
        <w:rPr>
          <w:b w:val="1"/>
          <w:color w:val="000000"/>
          <w:sz w:val="20"/>
          <w:szCs w:val="20"/>
          <w:rtl w:val="0"/>
        </w:rPr>
        <w:t xml:space="preserve">Técnicas Educativas</w:t>
      </w:r>
    </w:p>
    <w:p w:rsidR="00000000" w:rsidDel="00000000" w:rsidP="00000000" w:rsidRDefault="00000000" w:rsidRPr="00000000" w14:paraId="00000113">
      <w:pPr>
        <w:spacing w:after="120" w:line="240" w:lineRule="auto"/>
        <w:jc w:val="both"/>
        <w:rPr>
          <w:b w:val="1"/>
          <w:color w:val="000000"/>
          <w:sz w:val="20"/>
          <w:szCs w:val="20"/>
        </w:rPr>
      </w:pPr>
      <w:r w:rsidDel="00000000" w:rsidR="00000000" w:rsidRPr="00000000">
        <w:rPr>
          <w:sz w:val="20"/>
          <w:szCs w:val="20"/>
          <w:rtl w:val="0"/>
        </w:rPr>
        <w:t xml:space="preserve">La educación, al igual que todos los campos de actividad del hombre, requiere también de una buena dosis de técnica por parte del maestro; técnica encaminada al manejo de la clase, a la organización de la asignatura, al proceso de interrelación maestro-alumno para la elaboración de los conocimientos; sin descuidar además la comprobación de los resultados que hace de la Evaluación un proceso en el que mayormente debe notarse la preparación profesional del educador. Siendo, por tanto, la técnica una rama inherente a la educación, conviene analizar brevemente lo que por ello debemos entender en el campo didáctico.</w:t>
      </w:r>
      <w:r w:rsidDel="00000000" w:rsidR="00000000" w:rsidRPr="00000000">
        <w:rPr>
          <w:rtl w:val="0"/>
        </w:rPr>
      </w:r>
    </w:p>
    <w:p w:rsidR="00000000" w:rsidDel="00000000" w:rsidP="00000000" w:rsidRDefault="00000000" w:rsidRPr="00000000" w14:paraId="00000114">
      <w:pPr>
        <w:spacing w:after="120" w:line="240" w:lineRule="auto"/>
        <w:jc w:val="both"/>
        <w:rPr>
          <w:sz w:val="20"/>
          <w:szCs w:val="20"/>
        </w:rPr>
      </w:pPr>
      <w:r w:rsidDel="00000000" w:rsidR="00000000" w:rsidRPr="00000000">
        <w:rPr>
          <w:sz w:val="20"/>
          <w:szCs w:val="20"/>
          <w:rtl w:val="0"/>
        </w:rPr>
        <w:t xml:space="preserve">A continuación, se resumen las técnicas educativas:</w:t>
      </w:r>
    </w:p>
    <w:p w:rsidR="00000000" w:rsidDel="00000000" w:rsidP="00000000" w:rsidRDefault="00000000" w:rsidRPr="00000000" w14:paraId="00000115">
      <w:pPr>
        <w:spacing w:after="120" w:line="240" w:lineRule="auto"/>
        <w:jc w:val="center"/>
        <w:rPr>
          <w:i w:val="1"/>
          <w:sz w:val="20"/>
          <w:szCs w:val="20"/>
        </w:rPr>
      </w:pPr>
      <w:sdt>
        <w:sdtPr>
          <w:tag w:val="goog_rdk_27"/>
        </w:sdtPr>
        <w:sdtContent>
          <w:commentRangeStart w:id="26"/>
        </w:sdtContent>
      </w:sdt>
      <w:r w:rsidDel="00000000" w:rsidR="00000000" w:rsidRPr="00000000">
        <w:rPr>
          <w:i w:val="1"/>
          <w:sz w:val="20"/>
          <w:szCs w:val="20"/>
        </w:rPr>
        <w:drawing>
          <wp:inline distB="0" distT="0" distL="0" distR="0">
            <wp:extent cx="4331655" cy="698830"/>
            <wp:effectExtent b="0" l="0" r="0" t="0"/>
            <wp:docPr id="119" name="image32.png"/>
            <a:graphic>
              <a:graphicData uri="http://schemas.openxmlformats.org/drawingml/2006/picture">
                <pic:pic>
                  <pic:nvPicPr>
                    <pic:cNvPr id="0" name="image32.png"/>
                    <pic:cNvPicPr preferRelativeResize="0"/>
                  </pic:nvPicPr>
                  <pic:blipFill>
                    <a:blip r:embed="rId36"/>
                    <a:srcRect b="0" l="0" r="0" t="0"/>
                    <a:stretch>
                      <a:fillRect/>
                    </a:stretch>
                  </pic:blipFill>
                  <pic:spPr>
                    <a:xfrm>
                      <a:off x="0" y="0"/>
                      <a:ext cx="4331655" cy="698830"/>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16">
      <w:pPr>
        <w:spacing w:after="120" w:line="240" w:lineRule="auto"/>
        <w:jc w:val="center"/>
        <w:rPr>
          <w:sz w:val="20"/>
          <w:szCs w:val="20"/>
        </w:rPr>
      </w:pPr>
      <w:r w:rsidDel="00000000" w:rsidR="00000000" w:rsidRPr="00000000">
        <w:rPr>
          <w:sz w:val="20"/>
          <w:szCs w:val="20"/>
          <w:rtl w:val="0"/>
        </w:rPr>
        <w:t xml:space="preserve">Nota. Carlos Delgado Álvarez, Universidad del Usuay, Técnicas Educativas. </w:t>
      </w:r>
      <w:hyperlink r:id="rId37">
        <w:r w:rsidDel="00000000" w:rsidR="00000000" w:rsidRPr="00000000">
          <w:rPr>
            <w:color w:val="0563c1"/>
            <w:sz w:val="20"/>
            <w:szCs w:val="20"/>
            <w:u w:val="single"/>
            <w:rtl w:val="0"/>
          </w:rPr>
          <w:t xml:space="preserve">https://www.uazuay.edu.ec/sites/default/files/public/TECNICAS-EDUCATIVAS.pdf</w:t>
        </w:r>
      </w:hyperlink>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Programa Ambiental </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line="240" w:lineRule="auto"/>
        <w:jc w:val="both"/>
        <w:rPr>
          <w:sz w:val="20"/>
          <w:szCs w:val="20"/>
        </w:rPr>
      </w:pPr>
      <w:r w:rsidDel="00000000" w:rsidR="00000000" w:rsidRPr="00000000">
        <w:rPr>
          <w:sz w:val="20"/>
          <w:szCs w:val="20"/>
          <w:rtl w:val="0"/>
        </w:rPr>
        <w:t xml:space="preserve">Los sistemas de gestión ambiental son un conjunto de tareas las cuales están específicamente orientadas en la reducción de impactos ambientales que se generen por las diversas actividades productivas de una organización, con el propósito de alcanzar modelos de desarrollo sostenible que aporten al medio ambiente y al correcto funcionamiento de los procesos organizacionales. </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line="240" w:lineRule="auto"/>
        <w:jc w:val="both"/>
        <w:rPr>
          <w:sz w:val="20"/>
          <w:szCs w:val="20"/>
        </w:rPr>
      </w:pPr>
      <w:sdt>
        <w:sdtPr>
          <w:tag w:val="goog_rdk_28"/>
        </w:sdtPr>
        <w:sdtContent>
          <w:commentRangeStart w:id="27"/>
        </w:sdtContent>
      </w:sdt>
      <w:r w:rsidDel="00000000" w:rsidR="00000000" w:rsidRPr="00000000">
        <w:rPr>
          <w:sz w:val="20"/>
          <w:szCs w:val="20"/>
          <w:rtl w:val="0"/>
        </w:rPr>
        <w:t xml:space="preserve">Estos sistemas de gestión ambiental están basados en la norma ISO 14001, la cual tiene como principal objetivo que las empresas puedan demostrar que son responsables y están comprometidas con la protección del medio ambiente, por medio del control de todas sus actividades, productos, servicios y productos que puedan generar afectaciones al medio ambiente.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20" w:line="240" w:lineRule="auto"/>
        <w:jc w:val="both"/>
        <w:rPr>
          <w:b w:val="1"/>
          <w:sz w:val="20"/>
          <w:szCs w:val="20"/>
        </w:rPr>
      </w:pPr>
      <w:r w:rsidDel="00000000" w:rsidR="00000000" w:rsidRPr="00000000">
        <w:rPr>
          <w:sz w:val="20"/>
          <w:szCs w:val="20"/>
          <w:rtl w:val="0"/>
        </w:rPr>
        <w:t xml:space="preserve">Mediante la identificación y gestión de riesgos que se logran conseguir al implementar un sistema de gestión ambiental, es posible tener en cuenta la prevención de los riesgos junto con la protección del medio ambiente, mediante el cumplimiento de las normatividades vigentes. </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120" w:line="240" w:lineRule="auto"/>
        <w:jc w:val="both"/>
        <w:rPr>
          <w:sz w:val="20"/>
          <w:szCs w:val="20"/>
        </w:rPr>
      </w:pPr>
      <w:r w:rsidDel="00000000" w:rsidR="00000000" w:rsidRPr="00000000">
        <w:rPr>
          <w:sz w:val="20"/>
          <w:szCs w:val="20"/>
          <w:rtl w:val="0"/>
        </w:rPr>
        <w:t xml:space="preserve">La gestión ambiental permite implementar controles sobre todos aquellos aspectos que se puedan minimizar e incluso puede llegar a eliminar todos los impactos que se generen por las actividades que se realicen dentro de la organización. </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line="240" w:lineRule="auto"/>
        <w:jc w:val="both"/>
        <w:rPr>
          <w:b w:val="1"/>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line="240" w:lineRule="auto"/>
        <w:jc w:val="both"/>
        <w:rPr>
          <w:sz w:val="20"/>
          <w:szCs w:val="20"/>
        </w:rPr>
      </w:pPr>
      <w:r w:rsidDel="00000000" w:rsidR="00000000" w:rsidRPr="00000000">
        <w:rPr>
          <w:b w:val="1"/>
          <w:sz w:val="20"/>
          <w:szCs w:val="20"/>
          <w:rtl w:val="0"/>
        </w:rPr>
        <w:t xml:space="preserve">Norma ISO 14001</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line="240" w:lineRule="auto"/>
        <w:jc w:val="both"/>
        <w:rPr>
          <w:sz w:val="20"/>
          <w:szCs w:val="20"/>
        </w:rPr>
      </w:pPr>
      <w:r w:rsidDel="00000000" w:rsidR="00000000" w:rsidRPr="00000000">
        <w:rPr>
          <w:sz w:val="20"/>
          <w:szCs w:val="20"/>
          <w:rtl w:val="0"/>
        </w:rPr>
        <w:t xml:space="preserve">La Norma ISO 14001 está inmersa dentro de la familia de las normas ISO 14000 la cual es una familia de normas internacionales que se utilizan para la gestión de sistemas ambientales. Es la primera serie de normas que facilita a las diferentes organizaciones de todo el mundo a realizar los esfuerzos ambientales que sean necesarios y poder medirlos de acuerdo con criterios que son aceptados a nivel internacional. La norma ISO 14001 es la primera de la serie ISO 14000, en la cual se especifican cuáles serán los requisitos que debe cumplir un sistema de gestión ambiental. </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120" w:line="240" w:lineRule="auto"/>
        <w:jc w:val="both"/>
        <w:rPr>
          <w:sz w:val="20"/>
          <w:szCs w:val="20"/>
        </w:rPr>
      </w:pPr>
      <w:r w:rsidDel="00000000" w:rsidR="00000000" w:rsidRPr="00000000">
        <w:rPr>
          <w:sz w:val="20"/>
          <w:szCs w:val="20"/>
          <w:rtl w:val="0"/>
        </w:rPr>
        <w:t xml:space="preserve">Esta norma no es de carácter obligatorio, ya que cada organización está en la potestad de decidir si desea implementarla o no. Fue llevada a cabo por la International </w:t>
      </w:r>
      <w:r w:rsidDel="00000000" w:rsidR="00000000" w:rsidRPr="00000000">
        <w:rPr>
          <w:i w:val="1"/>
          <w:sz w:val="20"/>
          <w:szCs w:val="20"/>
          <w:rtl w:val="0"/>
        </w:rPr>
        <w:t xml:space="preserve">Organization for Standardization</w:t>
      </w:r>
      <w:r w:rsidDel="00000000" w:rsidR="00000000" w:rsidRPr="00000000">
        <w:rPr>
          <w:sz w:val="20"/>
          <w:szCs w:val="20"/>
          <w:rtl w:val="0"/>
        </w:rPr>
        <w:t xml:space="preserve"> (ISO) en la ciudad de Ginebra, Suiza. Está orientada para que pueda ser aplicada a cualquier tipo de organización, independientemente del sector, las dimensiones, la situación geográfica, cultural y social.</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120" w:line="240" w:lineRule="auto"/>
        <w:jc w:val="center"/>
        <w:rPr>
          <w:sz w:val="20"/>
          <w:szCs w:val="20"/>
        </w:rPr>
      </w:pPr>
      <w:sdt>
        <w:sdtPr>
          <w:tag w:val="goog_rdk_29"/>
        </w:sdtPr>
        <w:sdtContent>
          <w:commentRangeStart w:id="28"/>
        </w:sdtContent>
      </w:sdt>
      <w:r w:rsidDel="00000000" w:rsidR="00000000" w:rsidRPr="00000000">
        <w:rPr>
          <w:sz w:val="20"/>
          <w:szCs w:val="20"/>
        </w:rPr>
        <mc:AlternateContent>
          <mc:Choice Requires="wpg">
            <w:drawing>
              <wp:inline distB="0" distT="0" distL="0" distR="0">
                <wp:extent cx="2220644" cy="423087"/>
                <wp:effectExtent b="0" l="0" r="0" t="0"/>
                <wp:docPr id="92" name=""/>
                <a:graphic>
                  <a:graphicData uri="http://schemas.microsoft.com/office/word/2010/wordprocessingShape">
                    <wps:wsp>
                      <wps:cNvSpPr/>
                      <wps:cNvPr id="43" name="Shape 43"/>
                      <wps:spPr>
                        <a:xfrm>
                          <a:off x="4245203" y="3577982"/>
                          <a:ext cx="2201594" cy="404037"/>
                        </a:xfrm>
                        <a:prstGeom prst="rect">
                          <a:avLst/>
                        </a:prstGeom>
                        <a:solidFill>
                          <a:srgbClr val="548135"/>
                        </a:solidFill>
                        <a:ln cap="flat" cmpd="sng" w="9525">
                          <a:solidFill>
                            <a:srgbClr val="3B6BBE"/>
                          </a:solidFill>
                          <a:prstDash val="solid"/>
                          <a:miter lim="800000"/>
                          <a:headEnd len="sm" w="sm" type="none"/>
                          <a:tailEnd len="sm" w="sm" type="none"/>
                        </a:ln>
                        <a:effectLst>
                          <a:outerShdw rotWithShape="0" dir="5400000" dist="23000">
                            <a:srgbClr val="000000">
                              <a:alpha val="34509"/>
                            </a:srgbClr>
                          </a:outerShdw>
                        </a:effectLst>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Objetivo</w:t>
                            </w:r>
                          </w:p>
                        </w:txbxContent>
                      </wps:txbx>
                      <wps:bodyPr anchorCtr="0" anchor="ctr" bIns="45700" lIns="91425" spcFirstLastPara="1" rIns="91425" wrap="square" tIns="45700">
                        <a:noAutofit/>
                      </wps:bodyPr>
                    </wps:wsp>
                  </a:graphicData>
                </a:graphic>
              </wp:inline>
            </w:drawing>
          </mc:Choice>
          <mc:Fallback>
            <w:drawing>
              <wp:inline distB="0" distT="0" distL="0" distR="0">
                <wp:extent cx="2220644" cy="423087"/>
                <wp:effectExtent b="0" l="0" r="0" t="0"/>
                <wp:docPr id="92" name="image18.png"/>
                <a:graphic>
                  <a:graphicData uri="http://schemas.openxmlformats.org/drawingml/2006/picture">
                    <pic:pic>
                      <pic:nvPicPr>
                        <pic:cNvPr id="0" name="image18.png"/>
                        <pic:cNvPicPr preferRelativeResize="0"/>
                      </pic:nvPicPr>
                      <pic:blipFill>
                        <a:blip r:embed="rId38"/>
                        <a:srcRect/>
                        <a:stretch>
                          <a:fillRect/>
                        </a:stretch>
                      </pic:blipFill>
                      <pic:spPr>
                        <a:xfrm>
                          <a:off x="0" y="0"/>
                          <a:ext cx="2220644" cy="423087"/>
                        </a:xfrm>
                        <a:prstGeom prst="rect"/>
                        <a:ln/>
                      </pic:spPr>
                    </pic:pic>
                  </a:graphicData>
                </a:graphic>
              </wp:inline>
            </w:drawing>
          </mc:Fallback>
        </mc:AlternateConten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norma ISO 14001 no cuenta con requisitos de actuación ambiental excepto el compromiso a la mejora continua y el cumplimiento de la normatividad vigente, es decir, esta normativa no pretende establecer parámetros de emisiones de gases, de consumos de energía o recursos naturales, de manejo de residuos, ni ningún otro parámetro ambiental, esta norma solo pretende especificar los diferentes requisitos que debe tener un sistema de gestión ambiental, el cual de mantenerse de manera adecuada reducirá los impactos ambientales asociados a los procesos productivos de cada organización.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las políticas de medio ambiente que establezcan las organizaciones los resultados que se pueden obtener de la implementación de un sistema de gestión ambiental son los siguientes: </w:t>
      </w:r>
    </w:p>
    <w:p w:rsidR="00000000" w:rsidDel="00000000" w:rsidP="00000000" w:rsidRDefault="00000000" w:rsidRPr="00000000" w14:paraId="000001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Mejoras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desempeño ambiental de la organización. </w:t>
      </w:r>
    </w:p>
    <w:p w:rsidR="00000000" w:rsidDel="00000000" w:rsidP="00000000" w:rsidRDefault="00000000" w:rsidRPr="00000000" w14:paraId="000001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Cumplimiento de los requisitos legales y normatividad vigente. </w:t>
      </w:r>
    </w:p>
    <w:p w:rsidR="00000000" w:rsidDel="00000000" w:rsidP="00000000" w:rsidRDefault="00000000" w:rsidRPr="00000000" w14:paraId="000001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alcance de los objetivos ambientales planteados. </w:t>
      </w:r>
    </w:p>
    <w:p w:rsidR="00000000" w:rsidDel="00000000" w:rsidP="00000000" w:rsidRDefault="00000000" w:rsidRPr="00000000" w14:paraId="000001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Ahorro en el uso de los recursos naturales (agua, luz, gas, energía).</w:t>
      </w:r>
    </w:p>
    <w:p w:rsidR="00000000" w:rsidDel="00000000" w:rsidP="00000000" w:rsidRDefault="00000000" w:rsidRPr="00000000" w14:paraId="000001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Implementación de un plan de manejo de residuos. </w:t>
      </w:r>
    </w:p>
    <w:p w:rsidR="00000000" w:rsidDel="00000000" w:rsidP="00000000" w:rsidRDefault="00000000" w:rsidRPr="00000000" w14:paraId="000001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 la reputación e imagen de la organización. </w:t>
      </w:r>
    </w:p>
    <w:p w:rsidR="00000000" w:rsidDel="00000000" w:rsidP="00000000" w:rsidRDefault="00000000" w:rsidRPr="00000000" w14:paraId="000001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Reducción de los impactos ambientales y futuros riesgos. </w:t>
      </w:r>
    </w:p>
    <w:p w:rsidR="00000000" w:rsidDel="00000000" w:rsidP="00000000" w:rsidRDefault="00000000" w:rsidRPr="00000000" w14:paraId="000001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Repercusiones positivas sobre la calidad de los productos y servicios. </w:t>
        <w:tab/>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Todos los sistemas de gestión ambiental deberán estar fundamentado por los siguientes puntos establecidos por la norma ISO 14001: </w:t>
      </w:r>
    </w:p>
    <w:p w:rsidR="00000000" w:rsidDel="00000000" w:rsidP="00000000" w:rsidRDefault="00000000" w:rsidRPr="00000000" w14:paraId="000001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política ambiental.</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Evaluación y registro de los aspectos ambientales. </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legales. </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 ambiental – plan de acción. </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estructura organizacional. </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formación, información interna y competencias profesionales. </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integración de la gestión medio ambiental en las operaciones de la empresa. </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vigilancia y el seguimiento. </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corrección y prevención. </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auditoría del Sistema de Gestión Ambiental. </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revisión por la dirección. </w:t>
      </w:r>
      <w:r w:rsidDel="00000000" w:rsidR="00000000" w:rsidRPr="00000000">
        <w:rPr>
          <w:rtl w:val="0"/>
        </w:rPr>
      </w:r>
    </w:p>
    <w:p w:rsidR="00000000" w:rsidDel="00000000" w:rsidP="00000000" w:rsidRDefault="00000000" w:rsidRPr="00000000" w14:paraId="00000138">
      <w:pPr>
        <w:spacing w:after="120" w:line="240" w:lineRule="auto"/>
        <w:jc w:val="both"/>
        <w:rPr>
          <w:b w:val="1"/>
          <w:color w:val="000000"/>
          <w:sz w:val="20"/>
          <w:szCs w:val="20"/>
        </w:rPr>
      </w:pPr>
      <w:sdt>
        <w:sdtPr>
          <w:tag w:val="goog_rdk_30"/>
        </w:sdtPr>
        <w:sdtContent>
          <w:commentRangeStart w:id="29"/>
        </w:sdtContent>
      </w:sdt>
      <w:r w:rsidDel="00000000" w:rsidR="00000000" w:rsidRPr="00000000">
        <w:rPr>
          <w:rtl w:val="0"/>
        </w:rPr>
      </w:r>
    </w:p>
    <w:p w:rsidR="00000000" w:rsidDel="00000000" w:rsidP="00000000" w:rsidRDefault="00000000" w:rsidRPr="00000000" w14:paraId="00000139">
      <w:pPr>
        <w:spacing w:after="120" w:line="240" w:lineRule="auto"/>
        <w:jc w:val="both"/>
        <w:rPr>
          <w:b w:val="1"/>
          <w:color w:val="000000"/>
          <w:sz w:val="20"/>
          <w:szCs w:val="20"/>
        </w:rPr>
      </w:pPr>
      <w:commentRangeEnd w:id="29"/>
      <w:r w:rsidDel="00000000" w:rsidR="00000000" w:rsidRPr="00000000">
        <w:commentReference w:id="29"/>
      </w:r>
      <w:r w:rsidDel="00000000" w:rsidR="00000000" w:rsidRPr="00000000">
        <w:rPr>
          <w:b w:val="1"/>
          <w:color w:val="000000"/>
          <w:sz w:val="20"/>
          <w:szCs w:val="20"/>
          <w:rtl w:val="0"/>
        </w:rPr>
        <w:t xml:space="preserve">Plan de acción</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224790</wp:posOffset>
            </wp:positionV>
            <wp:extent cx="1973580" cy="1108710"/>
            <wp:effectExtent b="0" l="0" r="0" t="0"/>
            <wp:wrapSquare wrapText="bothSides" distB="0" distT="0" distL="114300" distR="114300"/>
            <wp:docPr descr="Hombres de negocios asiáticos y mujeres de negocios que se reúnen para intercambiar ideas sobre la aplicación de planificación de diseño web creativo y desarrollar el diseño de la plantilla para proyectos de teléfonos móviles que trabajan juntos en una oficina pequeña Foto gratis" id="101" name="image10.jpg"/>
            <a:graphic>
              <a:graphicData uri="http://schemas.openxmlformats.org/drawingml/2006/picture">
                <pic:pic>
                  <pic:nvPicPr>
                    <pic:cNvPr descr="Hombres de negocios asiáticos y mujeres de negocios que se reúnen para intercambiar ideas sobre la aplicación de planificación de diseño web creativo y desarrollar el diseño de la plantilla para proyectos de teléfonos móviles que trabajan juntos en una oficina pequeña Foto gratis" id="0" name="image10.jpg"/>
                    <pic:cNvPicPr preferRelativeResize="0"/>
                  </pic:nvPicPr>
                  <pic:blipFill>
                    <a:blip r:embed="rId39"/>
                    <a:srcRect b="0" l="0" r="0" t="0"/>
                    <a:stretch>
                      <a:fillRect/>
                    </a:stretch>
                  </pic:blipFill>
                  <pic:spPr>
                    <a:xfrm>
                      <a:off x="0" y="0"/>
                      <a:ext cx="1973580" cy="1108710"/>
                    </a:xfrm>
                    <a:prstGeom prst="rect"/>
                    <a:ln/>
                  </pic:spPr>
                </pic:pic>
              </a:graphicData>
            </a:graphic>
          </wp:anchor>
        </w:drawing>
      </w:r>
    </w:p>
    <w:p w:rsidR="00000000" w:rsidDel="00000000" w:rsidP="00000000" w:rsidRDefault="00000000" w:rsidRPr="00000000" w14:paraId="0000013A">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13B">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13C">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13D">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13E">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13F">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140">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141">
      <w:pPr>
        <w:spacing w:after="120" w:line="240" w:lineRule="auto"/>
        <w:jc w:val="both"/>
        <w:rPr>
          <w:sz w:val="20"/>
          <w:szCs w:val="20"/>
        </w:rPr>
      </w:pPr>
      <w:r w:rsidDel="00000000" w:rsidR="00000000" w:rsidRPr="00000000">
        <w:rPr>
          <w:color w:val="000000"/>
          <w:sz w:val="20"/>
          <w:szCs w:val="20"/>
          <w:rtl w:val="0"/>
        </w:rPr>
        <w:t xml:space="preserve">En el sector empresarial los planes de acción son utilizados como una herramienta administrativa y de gestión mediante la cual se logra </w:t>
      </w:r>
      <w:r w:rsidDel="00000000" w:rsidR="00000000" w:rsidRPr="00000000">
        <w:rPr>
          <w:sz w:val="20"/>
          <w:szCs w:val="20"/>
          <w:rtl w:val="0"/>
        </w:rPr>
        <w:t xml:space="preserve">realizar</w:t>
      </w:r>
      <w:r w:rsidDel="00000000" w:rsidR="00000000" w:rsidRPr="00000000">
        <w:rPr>
          <w:color w:val="000000"/>
          <w:sz w:val="20"/>
          <w:szCs w:val="20"/>
          <w:rtl w:val="0"/>
        </w:rPr>
        <w:t xml:space="preserve"> la trazabilidad hacia la consecución de los objetivos planteados.</w:t>
      </w:r>
      <w:r w:rsidDel="00000000" w:rsidR="00000000" w:rsidRPr="00000000">
        <w:rPr>
          <w:rtl w:val="0"/>
        </w:rPr>
      </w:r>
    </w:p>
    <w:p w:rsidR="00000000" w:rsidDel="00000000" w:rsidP="00000000" w:rsidRDefault="00000000" w:rsidRPr="00000000" w14:paraId="00000142">
      <w:pPr>
        <w:spacing w:after="120" w:line="240" w:lineRule="auto"/>
        <w:jc w:val="both"/>
        <w:rPr>
          <w:color w:val="000000"/>
          <w:sz w:val="20"/>
          <w:szCs w:val="20"/>
        </w:rPr>
      </w:pPr>
      <w:r w:rsidDel="00000000" w:rsidR="00000000" w:rsidRPr="00000000">
        <w:rPr>
          <w:color w:val="000000"/>
          <w:sz w:val="20"/>
          <w:szCs w:val="20"/>
          <w:rtl w:val="0"/>
        </w:rPr>
        <w:t xml:space="preserve">Se trata de planes detallados en los cuales se determinan los recursos necesarios y las actividades para cumplir objetivos claros. </w:t>
      </w:r>
    </w:p>
    <w:p w:rsidR="00000000" w:rsidDel="00000000" w:rsidP="00000000" w:rsidRDefault="00000000" w:rsidRPr="00000000" w14:paraId="00000143">
      <w:pPr>
        <w:spacing w:after="120" w:line="240" w:lineRule="auto"/>
        <w:jc w:val="both"/>
        <w:rPr>
          <w:color w:val="000000"/>
          <w:sz w:val="20"/>
          <w:szCs w:val="20"/>
        </w:rPr>
      </w:pPr>
      <w:r w:rsidDel="00000000" w:rsidR="00000000" w:rsidRPr="00000000">
        <w:rPr>
          <w:color w:val="000000"/>
          <w:sz w:val="20"/>
          <w:szCs w:val="20"/>
          <w:rtl w:val="0"/>
        </w:rPr>
        <w:t xml:space="preserve">La forma más sencilla de comprender un plan de acción, es </w:t>
      </w:r>
      <w:r w:rsidDel="00000000" w:rsidR="00000000" w:rsidRPr="00000000">
        <w:rPr>
          <w:sz w:val="20"/>
          <w:szCs w:val="20"/>
          <w:rtl w:val="0"/>
        </w:rPr>
        <w:t xml:space="preserve">asimilando</w:t>
      </w:r>
      <w:r w:rsidDel="00000000" w:rsidR="00000000" w:rsidRPr="00000000">
        <w:rPr>
          <w:color w:val="000000"/>
          <w:sz w:val="20"/>
          <w:szCs w:val="20"/>
          <w:rtl w:val="0"/>
        </w:rPr>
        <w:t xml:space="preserve"> una hora de ruta dado que, así como hay múltiples caminos para llegar a un destino, es posible también elegir diferentes caminos para cumplir los objetivos de la organización.</w:t>
      </w:r>
    </w:p>
    <w:p w:rsidR="00000000" w:rsidDel="00000000" w:rsidP="00000000" w:rsidRDefault="00000000" w:rsidRPr="00000000" w14:paraId="00000144">
      <w:pPr>
        <w:spacing w:after="120" w:line="240" w:lineRule="auto"/>
        <w:jc w:val="both"/>
        <w:rPr>
          <w:color w:val="000000"/>
          <w:sz w:val="20"/>
          <w:szCs w:val="20"/>
        </w:rPr>
      </w:pPr>
      <w:r w:rsidDel="00000000" w:rsidR="00000000" w:rsidRPr="00000000">
        <w:rPr>
          <w:color w:val="000000"/>
          <w:sz w:val="20"/>
          <w:szCs w:val="20"/>
          <w:rtl w:val="0"/>
        </w:rPr>
        <w:t xml:space="preserve">Este tipo de herramientas son fundamentales ya que permite organizar los esfuerzos y permiten realizar una adecuada planificación, en donde los márgenes de error sean disminuidos junto con los altos consumos de energía y recursos, además estos planes de acción permiten segmentar un problema mayor en metas pequeñas y fáciles de alcanzar, mientras se avanza hacia una meta global y así se evita la parálisis de avance. </w:t>
      </w:r>
    </w:p>
    <w:p w:rsidR="00000000" w:rsidDel="00000000" w:rsidP="00000000" w:rsidRDefault="00000000" w:rsidRPr="00000000" w14:paraId="00000145">
      <w:pPr>
        <w:spacing w:after="120" w:line="240" w:lineRule="auto"/>
        <w:jc w:val="both"/>
        <w:rPr>
          <w:color w:val="000000"/>
          <w:sz w:val="20"/>
          <w:szCs w:val="20"/>
        </w:rPr>
      </w:pPr>
      <w:r w:rsidDel="00000000" w:rsidR="00000000" w:rsidRPr="00000000">
        <w:rPr>
          <w:color w:val="000000"/>
          <w:sz w:val="20"/>
          <w:szCs w:val="20"/>
          <w:rtl w:val="0"/>
        </w:rPr>
        <w:t xml:space="preserve">A continuación, se describen los pasos para realizar correctamente un plan de acción:</w:t>
      </w:r>
    </w:p>
    <w:p w:rsidR="00000000" w:rsidDel="00000000" w:rsidP="00000000" w:rsidRDefault="00000000" w:rsidRPr="00000000" w14:paraId="00000146">
      <w:pPr>
        <w:spacing w:after="120" w:line="240" w:lineRule="auto"/>
        <w:jc w:val="center"/>
        <w:rPr>
          <w:color w:val="000000"/>
          <w:sz w:val="20"/>
          <w:szCs w:val="20"/>
        </w:rPr>
      </w:pPr>
      <w:sdt>
        <w:sdtPr>
          <w:tag w:val="goog_rdk_31"/>
        </w:sdtPr>
        <w:sdtContent>
          <w:commentRangeStart w:id="30"/>
        </w:sdtContent>
      </w:sdt>
      <w:r w:rsidDel="00000000" w:rsidR="00000000" w:rsidRPr="00000000">
        <w:rPr>
          <w:color w:val="000000"/>
          <w:sz w:val="20"/>
          <w:szCs w:val="20"/>
        </w:rPr>
        <w:drawing>
          <wp:inline distB="0" distT="0" distL="0" distR="0">
            <wp:extent cx="4600865" cy="742262"/>
            <wp:effectExtent b="0" l="0" r="0" t="0"/>
            <wp:docPr id="98"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4600865" cy="742262"/>
                    </a:xfrm>
                    <a:prstGeom prst="rect"/>
                    <a:ln/>
                  </pic:spPr>
                </pic:pic>
              </a:graphicData>
            </a:graphic>
          </wp:inline>
        </w:drawing>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47">
      <w:pPr>
        <w:spacing w:after="120" w:line="240" w:lineRule="auto"/>
        <w:jc w:val="both"/>
        <w:rPr>
          <w:color w:val="000000"/>
          <w:sz w:val="20"/>
          <w:szCs w:val="20"/>
        </w:rPr>
      </w:pPr>
      <w:r w:rsidDel="00000000" w:rsidR="00000000" w:rsidRPr="00000000">
        <w:rPr>
          <w:color w:val="000000"/>
          <w:sz w:val="20"/>
          <w:szCs w:val="20"/>
          <w:rtl w:val="0"/>
        </w:rPr>
        <w:t xml:space="preserve">Dentro de un plan de acción se deben determinar los roles y actores de la siguiente manera:</w:t>
      </w:r>
    </w:p>
    <w:p w:rsidR="00000000" w:rsidDel="00000000" w:rsidP="00000000" w:rsidRDefault="00000000" w:rsidRPr="00000000" w14:paraId="00000148">
      <w:pPr>
        <w:spacing w:after="120" w:line="240" w:lineRule="auto"/>
        <w:jc w:val="center"/>
        <w:rPr>
          <w:color w:val="000000"/>
          <w:sz w:val="20"/>
          <w:szCs w:val="20"/>
        </w:rPr>
      </w:pPr>
      <w:sdt>
        <w:sdtPr>
          <w:tag w:val="goog_rdk_32"/>
        </w:sdtPr>
        <w:sdtContent>
          <w:commentRangeStart w:id="31"/>
        </w:sdtContent>
      </w:sdt>
      <w:r w:rsidDel="00000000" w:rsidR="00000000" w:rsidRPr="00000000">
        <w:rPr>
          <w:color w:val="000000"/>
          <w:sz w:val="20"/>
          <w:szCs w:val="20"/>
        </w:rPr>
        <w:drawing>
          <wp:inline distB="0" distT="0" distL="0" distR="0">
            <wp:extent cx="4632665" cy="742960"/>
            <wp:effectExtent b="0" l="0" r="0" t="0"/>
            <wp:docPr id="99"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4632665" cy="742960"/>
                    </a:xfrm>
                    <a:prstGeom prst="rect"/>
                    <a:ln/>
                  </pic:spPr>
                </pic:pic>
              </a:graphicData>
            </a:graphic>
          </wp:inline>
        </w:drawing>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49">
      <w:pPr>
        <w:spacing w:after="120" w:line="240" w:lineRule="auto"/>
        <w:ind w:left="360" w:firstLine="0"/>
        <w:jc w:val="both"/>
        <w:rPr>
          <w:color w:val="000000"/>
          <w:sz w:val="20"/>
          <w:szCs w:val="20"/>
        </w:rPr>
      </w:pPr>
      <w:r w:rsidDel="00000000" w:rsidR="00000000" w:rsidRPr="00000000">
        <w:rPr>
          <w:color w:val="000000"/>
          <w:sz w:val="20"/>
          <w:szCs w:val="20"/>
          <w:rtl w:val="0"/>
        </w:rPr>
        <w:t xml:space="preserve">.</w:t>
      </w:r>
      <w:sdt>
        <w:sdtPr>
          <w:tag w:val="goog_rdk_33"/>
        </w:sdtPr>
        <w:sdtContent>
          <w:commentRangeStart w:id="32"/>
        </w:sdtContent>
      </w:sdt>
      <w:r w:rsidDel="00000000" w:rsidR="00000000" w:rsidRPr="00000000">
        <w:rPr>
          <w:rtl w:val="0"/>
        </w:rPr>
      </w:r>
    </w:p>
    <w:p w:rsidR="00000000" w:rsidDel="00000000" w:rsidP="00000000" w:rsidRDefault="00000000" w:rsidRPr="00000000" w14:paraId="0000014A">
      <w:pPr>
        <w:spacing w:after="120" w:line="240" w:lineRule="auto"/>
        <w:jc w:val="both"/>
        <w:rPr>
          <w:b w:val="1"/>
          <w:color w:val="000000"/>
          <w:sz w:val="20"/>
          <w:szCs w:val="20"/>
        </w:rPr>
      </w:pPr>
      <w:commentRangeEnd w:id="32"/>
      <w:r w:rsidDel="00000000" w:rsidR="00000000" w:rsidRPr="00000000">
        <w:commentReference w:id="32"/>
      </w:r>
      <w:r w:rsidDel="00000000" w:rsidR="00000000" w:rsidRPr="00000000">
        <w:rPr>
          <w:b w:val="1"/>
          <w:color w:val="000000"/>
          <w:sz w:val="20"/>
          <w:szCs w:val="20"/>
          <w:rtl w:val="0"/>
        </w:rPr>
        <w:t xml:space="preserve">Gestión Documental</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223520</wp:posOffset>
            </wp:positionV>
            <wp:extent cx="960120" cy="960120"/>
            <wp:effectExtent b="0" l="0" r="0" t="0"/>
            <wp:wrapSquare wrapText="bothSides" distB="0" distT="0" distL="114300" distR="114300"/>
            <wp:docPr descr="Ilustración del concepto de documentos vector gratuito" id="110" name="image23.jpg"/>
            <a:graphic>
              <a:graphicData uri="http://schemas.openxmlformats.org/drawingml/2006/picture">
                <pic:pic>
                  <pic:nvPicPr>
                    <pic:cNvPr descr="Ilustración del concepto de documentos vector gratuito" id="0" name="image23.jpg"/>
                    <pic:cNvPicPr preferRelativeResize="0"/>
                  </pic:nvPicPr>
                  <pic:blipFill>
                    <a:blip r:embed="rId42"/>
                    <a:srcRect b="0" l="0" r="0" t="0"/>
                    <a:stretch>
                      <a:fillRect/>
                    </a:stretch>
                  </pic:blipFill>
                  <pic:spPr>
                    <a:xfrm>
                      <a:off x="0" y="0"/>
                      <a:ext cx="960120" cy="960120"/>
                    </a:xfrm>
                    <a:prstGeom prst="rect"/>
                    <a:ln/>
                  </pic:spPr>
                </pic:pic>
              </a:graphicData>
            </a:graphic>
          </wp:anchor>
        </w:drawing>
      </w:r>
    </w:p>
    <w:p w:rsidR="00000000" w:rsidDel="00000000" w:rsidP="00000000" w:rsidRDefault="00000000" w:rsidRPr="00000000" w14:paraId="0000014B">
      <w:pPr>
        <w:spacing w:after="120" w:line="240" w:lineRule="auto"/>
        <w:jc w:val="both"/>
        <w:rPr>
          <w:color w:val="000000"/>
          <w:sz w:val="20"/>
          <w:szCs w:val="20"/>
        </w:rPr>
      </w:pPr>
      <w:r w:rsidDel="00000000" w:rsidR="00000000" w:rsidRPr="00000000">
        <w:rPr>
          <w:color w:val="000000"/>
          <w:sz w:val="20"/>
          <w:szCs w:val="20"/>
          <w:rtl w:val="0"/>
        </w:rPr>
        <w:t xml:space="preserve">La gestión documental es un conjunto de procesos que están enfocados en revisar, almacenar y recuperar la información relevante que se maneja al interior de una organización.</w:t>
      </w:r>
    </w:p>
    <w:p w:rsidR="00000000" w:rsidDel="00000000" w:rsidP="00000000" w:rsidRDefault="00000000" w:rsidRPr="00000000" w14:paraId="0000014C">
      <w:pPr>
        <w:spacing w:after="120" w:line="240" w:lineRule="auto"/>
        <w:jc w:val="both"/>
        <w:rPr>
          <w:color w:val="000000"/>
          <w:sz w:val="20"/>
          <w:szCs w:val="20"/>
        </w:rPr>
      </w:pPr>
      <w:r w:rsidDel="00000000" w:rsidR="00000000" w:rsidRPr="00000000">
        <w:rPr>
          <w:color w:val="000000"/>
          <w:sz w:val="20"/>
          <w:szCs w:val="20"/>
          <w:rtl w:val="0"/>
        </w:rPr>
        <w:t xml:space="preserve">Se realiza mediante normas técnicas que se caracterizan por la practicidad al momento de llevar a cabo la administración de los archivos que se encuentran física y electrónicamente.</w:t>
      </w:r>
    </w:p>
    <w:p w:rsidR="00000000" w:rsidDel="00000000" w:rsidP="00000000" w:rsidRDefault="00000000" w:rsidRPr="00000000" w14:paraId="0000014D">
      <w:pPr>
        <w:spacing w:after="120" w:line="240" w:lineRule="auto"/>
        <w:jc w:val="both"/>
        <w:rPr>
          <w:color w:val="000000"/>
          <w:sz w:val="20"/>
          <w:szCs w:val="20"/>
        </w:rPr>
      </w:pPr>
      <w:r w:rsidDel="00000000" w:rsidR="00000000" w:rsidRPr="00000000">
        <w:rPr>
          <w:color w:val="000000"/>
          <w:sz w:val="20"/>
          <w:szCs w:val="20"/>
          <w:rtl w:val="0"/>
        </w:rPr>
        <w:t xml:space="preserve">La gestión documental permite que se adelanten los siguientes procesos: </w:t>
      </w:r>
    </w:p>
    <w:p w:rsidR="00000000" w:rsidDel="00000000" w:rsidP="00000000" w:rsidRDefault="00000000" w:rsidRPr="00000000" w14:paraId="000001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Revisión de información de importancia para la organización. </w:t>
      </w:r>
    </w:p>
    <w:p w:rsidR="00000000" w:rsidDel="00000000" w:rsidP="00000000" w:rsidRDefault="00000000" w:rsidRPr="00000000" w14:paraId="000001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Ahorro y eficiencia de espacio de almacenamiento. </w:t>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Categorización de archivos.</w:t>
      </w:r>
    </w:p>
    <w:p w:rsidR="00000000" w:rsidDel="00000000" w:rsidP="00000000" w:rsidRDefault="00000000" w:rsidRPr="00000000" w14:paraId="000001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Eliminación de archivos que han perdido vigencia.</w:t>
      </w:r>
    </w:p>
    <w:p w:rsidR="00000000" w:rsidDel="00000000" w:rsidP="00000000" w:rsidRDefault="00000000" w:rsidRPr="00000000" w14:paraId="000001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Almacenamiento ordenado.</w:t>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Custodia de documentos.</w:t>
      </w:r>
    </w:p>
    <w:p w:rsidR="00000000" w:rsidDel="00000000" w:rsidP="00000000" w:rsidRDefault="00000000" w:rsidRPr="00000000" w14:paraId="00000154">
      <w:pPr>
        <w:spacing w:after="120" w:line="240" w:lineRule="auto"/>
        <w:jc w:val="both"/>
        <w:rPr>
          <w:color w:val="000000"/>
          <w:sz w:val="20"/>
          <w:szCs w:val="20"/>
        </w:rPr>
      </w:pPr>
      <w:r w:rsidDel="00000000" w:rsidR="00000000" w:rsidRPr="00000000">
        <w:rPr>
          <w:color w:val="000000"/>
          <w:sz w:val="20"/>
          <w:szCs w:val="20"/>
          <w:rtl w:val="0"/>
        </w:rPr>
        <w:t xml:space="preserve">La persona encargada de administrar los archivos permite una correcta gestión de estos utilizando bases de datos en las cuales se pueda revisar las estructuras de la documentación y acceder rápidamente a la información cuando sea requerida. </w:t>
      </w:r>
    </w:p>
    <w:p w:rsidR="00000000" w:rsidDel="00000000" w:rsidP="00000000" w:rsidRDefault="00000000" w:rsidRPr="00000000" w14:paraId="00000155">
      <w:pPr>
        <w:spacing w:after="120" w:line="240" w:lineRule="auto"/>
        <w:jc w:val="both"/>
        <w:rPr>
          <w:color w:val="000000"/>
          <w:sz w:val="20"/>
          <w:szCs w:val="20"/>
        </w:rPr>
      </w:pPr>
      <w:r w:rsidDel="00000000" w:rsidR="00000000" w:rsidRPr="00000000">
        <w:rPr>
          <w:color w:val="000000"/>
          <w:sz w:val="20"/>
          <w:szCs w:val="20"/>
          <w:rtl w:val="0"/>
        </w:rPr>
        <w:t xml:space="preserve">La gestión documental no solo aporta orden a los archivos, también provee información detallada cuando es prioritaria y tiene un gran aporte a la organización. Para realizar una correcta gestión documental es necesario seguir los siguientes pasos: </w:t>
      </w:r>
    </w:p>
    <w:p w:rsidR="00000000" w:rsidDel="00000000" w:rsidP="00000000" w:rsidRDefault="00000000" w:rsidRPr="00000000" w14:paraId="000001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Revisión.</w:t>
      </w:r>
    </w:p>
    <w:p w:rsidR="00000000" w:rsidDel="00000000" w:rsidP="00000000" w:rsidRDefault="00000000" w:rsidRPr="00000000" w14:paraId="000001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w:t>
      </w:r>
    </w:p>
    <w:p w:rsidR="00000000" w:rsidDel="00000000" w:rsidP="00000000" w:rsidRDefault="00000000" w:rsidRPr="00000000" w14:paraId="000001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Categorización.</w:t>
      </w:r>
    </w:p>
    <w:p w:rsidR="00000000" w:rsidDel="00000000" w:rsidP="00000000" w:rsidRDefault="00000000" w:rsidRPr="00000000" w14:paraId="000001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Aplicación de estrategias.</w:t>
      </w:r>
    </w:p>
    <w:p w:rsidR="00000000" w:rsidDel="00000000" w:rsidP="00000000" w:rsidRDefault="00000000" w:rsidRPr="00000000" w14:paraId="000001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Establecimiento de matrices.</w:t>
      </w:r>
    </w:p>
    <w:p w:rsidR="00000000" w:rsidDel="00000000" w:rsidP="00000000" w:rsidRDefault="00000000" w:rsidRPr="00000000" w14:paraId="0000015B">
      <w:pPr>
        <w:spacing w:after="120" w:line="240" w:lineRule="auto"/>
        <w:jc w:val="both"/>
        <w:rPr>
          <w:color w:val="000000"/>
          <w:sz w:val="20"/>
          <w:szCs w:val="20"/>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Participación Comunitaria </w:t>
      </w:r>
      <w:sdt>
        <w:sdtPr>
          <w:tag w:val="goog_rdk_34"/>
        </w:sdtPr>
        <w:sdtContent>
          <w:commentRangeStart w:id="33"/>
        </w:sdtContent>
      </w:sdt>
      <w:r w:rsidDel="00000000" w:rsidR="00000000" w:rsidRPr="00000000">
        <w:rPr>
          <w:rtl w:val="0"/>
        </w:rPr>
      </w:r>
    </w:p>
    <w:p w:rsidR="00000000" w:rsidDel="00000000" w:rsidP="00000000" w:rsidRDefault="00000000" w:rsidRPr="00000000" w14:paraId="0000015D">
      <w:pPr>
        <w:spacing w:after="120" w:line="240" w:lineRule="auto"/>
        <w:jc w:val="both"/>
        <w:rPr>
          <w:sz w:val="20"/>
          <w:szCs w:val="20"/>
        </w:rPr>
      </w:pPr>
      <w:commentRangeEnd w:id="33"/>
      <w:r w:rsidDel="00000000" w:rsidR="00000000" w:rsidRPr="00000000">
        <w:commentReference w:id="3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1924050</wp:posOffset>
            </wp:positionH>
            <wp:positionV relativeFrom="paragraph">
              <wp:posOffset>142875</wp:posOffset>
            </wp:positionV>
            <wp:extent cx="1432560" cy="894715"/>
            <wp:effectExtent b="0" l="0" r="0" t="0"/>
            <wp:wrapSquare wrapText="bothSides" distB="0" distT="0" distL="114300" distR="114300"/>
            <wp:docPr descr="Multitud diversa de personas de diferentes edades y razas. vector gratuito" id="121" name="image34.jpg"/>
            <a:graphic>
              <a:graphicData uri="http://schemas.openxmlformats.org/drawingml/2006/picture">
                <pic:pic>
                  <pic:nvPicPr>
                    <pic:cNvPr descr="Multitud diversa de personas de diferentes edades y razas. vector gratuito" id="0" name="image34.jpg"/>
                    <pic:cNvPicPr preferRelativeResize="0"/>
                  </pic:nvPicPr>
                  <pic:blipFill>
                    <a:blip r:embed="rId43"/>
                    <a:srcRect b="0" l="0" r="0" t="0"/>
                    <a:stretch>
                      <a:fillRect/>
                    </a:stretch>
                  </pic:blipFill>
                  <pic:spPr>
                    <a:xfrm>
                      <a:off x="0" y="0"/>
                      <a:ext cx="1432560" cy="894715"/>
                    </a:xfrm>
                    <a:prstGeom prst="rect"/>
                    <a:ln/>
                  </pic:spPr>
                </pic:pic>
              </a:graphicData>
            </a:graphic>
          </wp:anchor>
        </w:drawing>
      </w:r>
    </w:p>
    <w:p w:rsidR="00000000" w:rsidDel="00000000" w:rsidP="00000000" w:rsidRDefault="00000000" w:rsidRPr="00000000" w14:paraId="0000015E">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15F">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160">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161">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162">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163">
      <w:pPr>
        <w:spacing w:after="120" w:line="240" w:lineRule="auto"/>
        <w:jc w:val="both"/>
        <w:rPr>
          <w:color w:val="000000"/>
          <w:sz w:val="20"/>
          <w:szCs w:val="20"/>
        </w:rPr>
      </w:pPr>
      <w:r w:rsidDel="00000000" w:rsidR="00000000" w:rsidRPr="00000000">
        <w:rPr>
          <w:color w:val="000000"/>
          <w:sz w:val="20"/>
          <w:szCs w:val="20"/>
          <w:rtl w:val="0"/>
        </w:rPr>
        <w:t xml:space="preserve">La participación comunitaria se puede entender como la toma de conciencia de manera colectiva de un grupo de personas, sobre factores que afecten sus necesidades y recursos existentes, formulación de proyectos o actividades, ejecutar proyectos con intereses comunes o evaluar las actividades que se </w:t>
      </w:r>
      <w:r w:rsidDel="00000000" w:rsidR="00000000" w:rsidRPr="00000000">
        <w:rPr>
          <w:sz w:val="20"/>
          <w:szCs w:val="20"/>
          <w:rtl w:val="0"/>
        </w:rPr>
        <w:t xml:space="preserve">adelantan</w:t>
      </w:r>
      <w:r w:rsidDel="00000000" w:rsidR="00000000" w:rsidRPr="00000000">
        <w:rPr>
          <w:color w:val="000000"/>
          <w:sz w:val="20"/>
          <w:szCs w:val="20"/>
          <w:rtl w:val="0"/>
        </w:rPr>
        <w:t xml:space="preserve"> en proyectos que pretendan incluir a la comunidad. </w:t>
      </w:r>
    </w:p>
    <w:p w:rsidR="00000000" w:rsidDel="00000000" w:rsidP="00000000" w:rsidRDefault="00000000" w:rsidRPr="00000000" w14:paraId="00000164">
      <w:pPr>
        <w:spacing w:after="120" w:line="240" w:lineRule="auto"/>
        <w:jc w:val="both"/>
        <w:rPr>
          <w:color w:val="000000"/>
          <w:sz w:val="20"/>
          <w:szCs w:val="20"/>
        </w:rPr>
      </w:pPr>
      <w:r w:rsidDel="00000000" w:rsidR="00000000" w:rsidRPr="00000000">
        <w:rPr>
          <w:color w:val="000000"/>
          <w:sz w:val="20"/>
          <w:szCs w:val="20"/>
          <w:rtl w:val="0"/>
        </w:rPr>
        <w:t xml:space="preserve">A su vez, la participación se concibe y se mide de acuerdo con el grado de decisión y de poder para actuar dentro de una comunidad la cual representa la perspectiva democrática sobre cómo funciona una sociedad y el papel que desempeña al efectuar acciones en comunidad. </w:t>
      </w:r>
    </w:p>
    <w:p w:rsidR="00000000" w:rsidDel="00000000" w:rsidP="00000000" w:rsidRDefault="00000000" w:rsidRPr="00000000" w14:paraId="00000165">
      <w:pPr>
        <w:spacing w:after="120" w:line="240" w:lineRule="auto"/>
        <w:jc w:val="both"/>
        <w:rPr>
          <w:color w:val="000000"/>
          <w:sz w:val="20"/>
          <w:szCs w:val="20"/>
        </w:rPr>
      </w:pPr>
      <w:r w:rsidDel="00000000" w:rsidR="00000000" w:rsidRPr="00000000">
        <w:rPr>
          <w:color w:val="000000"/>
          <w:sz w:val="20"/>
          <w:szCs w:val="20"/>
          <w:rtl w:val="0"/>
        </w:rPr>
        <w:t xml:space="preserve">La participación inicia como un proceso individual en el cual las personas logran reconocer los valores y potencialidades que tiene para participar activamente en un grupo, ya que todo proceso participativo </w:t>
      </w:r>
      <w:r w:rsidDel="00000000" w:rsidR="00000000" w:rsidRPr="00000000">
        <w:rPr>
          <w:sz w:val="20"/>
          <w:szCs w:val="20"/>
          <w:rtl w:val="0"/>
        </w:rPr>
        <w:t xml:space="preserve">está</w:t>
      </w:r>
      <w:r w:rsidDel="00000000" w:rsidR="00000000" w:rsidRPr="00000000">
        <w:rPr>
          <w:color w:val="000000"/>
          <w:sz w:val="20"/>
          <w:szCs w:val="20"/>
          <w:rtl w:val="0"/>
        </w:rPr>
        <w:t xml:space="preserve"> caracterizado por buscar transformar una realidad lo cual implica tomar decisiones para asumir estos cambios. </w:t>
      </w:r>
    </w:p>
    <w:p w:rsidR="00000000" w:rsidDel="00000000" w:rsidP="00000000" w:rsidRDefault="00000000" w:rsidRPr="00000000" w14:paraId="00000166">
      <w:pPr>
        <w:spacing w:after="120" w:line="240" w:lineRule="auto"/>
        <w:jc w:val="both"/>
        <w:rPr>
          <w:color w:val="000000"/>
          <w:sz w:val="20"/>
          <w:szCs w:val="20"/>
        </w:rPr>
      </w:pPr>
      <w:r w:rsidDel="00000000" w:rsidR="00000000" w:rsidRPr="00000000">
        <w:rPr>
          <w:color w:val="000000"/>
          <w:sz w:val="20"/>
          <w:szCs w:val="20"/>
          <w:rtl w:val="0"/>
        </w:rPr>
        <w:t xml:space="preserve">Las etapas de desarrollo de la participación han logrado llegar a conformar los denominados procesos sociales los cuales se adelantan con acciones colectivas en espacios públicos en los cuales se permita el acceso fácilmente para lograr objetivos que estén acordes con las necesidades de la población. La participación debe ser política, comunitaria, ciudadana y social para que sea integrada y congruente con las metas pactadas. </w:t>
      </w:r>
    </w:p>
    <w:p w:rsidR="00000000" w:rsidDel="00000000" w:rsidP="00000000" w:rsidRDefault="00000000" w:rsidRPr="00000000" w14:paraId="00000167">
      <w:pPr>
        <w:spacing w:after="120" w:line="240" w:lineRule="auto"/>
        <w:jc w:val="both"/>
        <w:rPr>
          <w:b w:val="1"/>
          <w:color w:val="000000"/>
          <w:sz w:val="20"/>
          <w:szCs w:val="20"/>
        </w:rPr>
      </w:pPr>
      <w:r w:rsidDel="00000000" w:rsidR="00000000" w:rsidRPr="00000000">
        <w:rPr>
          <w:b w:val="1"/>
          <w:color w:val="000000"/>
          <w:sz w:val="20"/>
          <w:szCs w:val="20"/>
          <w:rtl w:val="0"/>
        </w:rPr>
        <w:t xml:space="preserve">Niveles</w:t>
      </w:r>
    </w:p>
    <w:p w:rsidR="00000000" w:rsidDel="00000000" w:rsidP="00000000" w:rsidRDefault="00000000" w:rsidRPr="00000000" w14:paraId="00000168">
      <w:pPr>
        <w:spacing w:after="120" w:line="240" w:lineRule="auto"/>
        <w:jc w:val="both"/>
        <w:rPr>
          <w:color w:val="000000"/>
          <w:sz w:val="20"/>
          <w:szCs w:val="20"/>
        </w:rPr>
      </w:pPr>
      <w:r w:rsidDel="00000000" w:rsidR="00000000" w:rsidRPr="00000000">
        <w:rPr>
          <w:color w:val="000000"/>
          <w:sz w:val="20"/>
          <w:szCs w:val="20"/>
          <w:rtl w:val="0"/>
        </w:rPr>
        <w:t xml:space="preserve">La participación comunitaria está definida en dos grandes grupos de los cuales el primero está determinado según los procesos sociales de la participación:</w:t>
      </w:r>
    </w:p>
    <w:p w:rsidR="00000000" w:rsidDel="00000000" w:rsidP="00000000" w:rsidRDefault="00000000" w:rsidRPr="00000000" w14:paraId="00000169">
      <w:pPr>
        <w:spacing w:after="120" w:line="240" w:lineRule="auto"/>
        <w:jc w:val="center"/>
        <w:rPr>
          <w:color w:val="000000"/>
          <w:sz w:val="20"/>
          <w:szCs w:val="20"/>
        </w:rPr>
      </w:pPr>
      <w:sdt>
        <w:sdtPr>
          <w:tag w:val="goog_rdk_35"/>
        </w:sdtPr>
        <w:sdtContent>
          <w:commentRangeStart w:id="34"/>
        </w:sdtContent>
      </w:sdt>
      <w:r w:rsidDel="00000000" w:rsidR="00000000" w:rsidRPr="00000000">
        <w:rPr>
          <w:color w:val="000000"/>
          <w:sz w:val="20"/>
          <w:szCs w:val="20"/>
        </w:rPr>
        <w:drawing>
          <wp:inline distB="0" distT="0" distL="0" distR="0">
            <wp:extent cx="4494468" cy="725096"/>
            <wp:effectExtent b="0" l="0" r="0" t="0"/>
            <wp:docPr id="100" name="image7.png"/>
            <a:graphic>
              <a:graphicData uri="http://schemas.openxmlformats.org/drawingml/2006/picture">
                <pic:pic>
                  <pic:nvPicPr>
                    <pic:cNvPr id="0" name="image7.png"/>
                    <pic:cNvPicPr preferRelativeResize="0"/>
                  </pic:nvPicPr>
                  <pic:blipFill>
                    <a:blip r:embed="rId44"/>
                    <a:srcRect b="0" l="0" r="0" t="0"/>
                    <a:stretch>
                      <a:fillRect/>
                    </a:stretch>
                  </pic:blipFill>
                  <pic:spPr>
                    <a:xfrm>
                      <a:off x="0" y="0"/>
                      <a:ext cx="4494468" cy="725096"/>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6A">
      <w:pPr>
        <w:spacing w:after="120" w:line="240" w:lineRule="auto"/>
        <w:ind w:left="360" w:firstLine="0"/>
        <w:jc w:val="both"/>
        <w:rPr>
          <w:color w:val="000000"/>
          <w:sz w:val="20"/>
          <w:szCs w:val="20"/>
        </w:rPr>
      </w:pPr>
      <w:r w:rsidDel="00000000" w:rsidR="00000000" w:rsidRPr="00000000">
        <w:rPr>
          <w:rtl w:val="0"/>
        </w:rPr>
      </w:r>
    </w:p>
    <w:p w:rsidR="00000000" w:rsidDel="00000000" w:rsidP="00000000" w:rsidRDefault="00000000" w:rsidRPr="00000000" w14:paraId="0000016B">
      <w:pPr>
        <w:spacing w:after="120" w:line="240" w:lineRule="auto"/>
        <w:jc w:val="both"/>
        <w:rPr>
          <w:color w:val="000000"/>
          <w:sz w:val="20"/>
          <w:szCs w:val="20"/>
        </w:rPr>
      </w:pPr>
      <w:r w:rsidDel="00000000" w:rsidR="00000000" w:rsidRPr="00000000">
        <w:rPr>
          <w:color w:val="000000"/>
          <w:sz w:val="20"/>
          <w:szCs w:val="20"/>
          <w:rtl w:val="0"/>
        </w:rPr>
        <w:t xml:space="preserve">El segundo grupo en el cual se divide la participación ciudadana está definido según las variables de actuación: </w:t>
      </w:r>
    </w:p>
    <w:p w:rsidR="00000000" w:rsidDel="00000000" w:rsidP="00000000" w:rsidRDefault="00000000" w:rsidRPr="00000000" w14:paraId="000001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Participación pasiva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impulso inicial que se obtiene ante una información que se recibe con bajo interés, al punto que tiende a desaparecer rápidamente.  </w:t>
      </w:r>
    </w:p>
    <w:p w:rsidR="00000000" w:rsidDel="00000000" w:rsidP="00000000" w:rsidRDefault="00000000" w:rsidRPr="00000000" w14:paraId="000001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Participación mediante la consulta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medio para lograr la construcción de opiniones frente al tema que se esté tratando, buscando el avance en la toma de decisiones. </w:t>
      </w:r>
    </w:p>
    <w:p w:rsidR="00000000" w:rsidDel="00000000" w:rsidP="00000000" w:rsidRDefault="00000000" w:rsidRPr="00000000" w14:paraId="000001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Participación por incentivos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consiste en proveer recursos materiales por trabajo a cambio de alimentos, dinero, entre otros. </w:t>
      </w:r>
    </w:p>
    <w:p w:rsidR="00000000" w:rsidDel="00000000" w:rsidP="00000000" w:rsidRDefault="00000000" w:rsidRPr="00000000" w14:paraId="000001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Participación funcional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grupos desarrollan acciones y análisis en conjunto, logrando la formulación de planes estratégicos y el fortalecimiento de las comunidades locales.</w:t>
      </w:r>
    </w:p>
    <w:p w:rsidR="00000000" w:rsidDel="00000000" w:rsidP="00000000" w:rsidRDefault="00000000" w:rsidRPr="00000000" w14:paraId="000001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Participación interactiva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las interrelaciones en el interior de la estructura formal de los grupos y las gestiones desarrolladas mediante contactos con organizaciones externas en el logro de objetivos comunitarios. </w:t>
      </w:r>
    </w:p>
    <w:p w:rsidR="00000000" w:rsidDel="00000000" w:rsidP="00000000" w:rsidRDefault="00000000" w:rsidRPr="00000000" w14:paraId="000001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Participación desarrollada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la máxima madurez lograda por una organización representada en la toma de iniciativas independientes y con capacidad de responder por las metas de una colectividad.</w:t>
      </w:r>
      <w:r w:rsidDel="00000000" w:rsidR="00000000" w:rsidRPr="00000000">
        <w:rPr>
          <w:rtl w:val="0"/>
        </w:rPr>
      </w:r>
    </w:p>
    <w:p w:rsidR="00000000" w:rsidDel="00000000" w:rsidP="00000000" w:rsidRDefault="00000000" w:rsidRPr="00000000" w14:paraId="00000172">
      <w:pPr>
        <w:spacing w:after="120" w:line="240" w:lineRule="auto"/>
        <w:jc w:val="both"/>
        <w:rPr>
          <w:color w:val="000000"/>
          <w:sz w:val="20"/>
          <w:szCs w:val="20"/>
        </w:rPr>
      </w:pPr>
      <w:r w:rsidDel="00000000" w:rsidR="00000000" w:rsidRPr="00000000">
        <w:rPr>
          <w:rtl w:val="0"/>
        </w:rPr>
      </w:r>
    </w:p>
    <w:p w:rsidR="00000000" w:rsidDel="00000000" w:rsidP="00000000" w:rsidRDefault="00000000" w:rsidRPr="00000000" w14:paraId="00000173">
      <w:pPr>
        <w:spacing w:after="120" w:line="240" w:lineRule="auto"/>
        <w:jc w:val="both"/>
        <w:rPr>
          <w:b w:val="1"/>
          <w:color w:val="000000"/>
          <w:sz w:val="20"/>
          <w:szCs w:val="20"/>
        </w:rPr>
      </w:pPr>
      <w:r w:rsidDel="00000000" w:rsidR="00000000" w:rsidRPr="00000000">
        <w:rPr>
          <w:b w:val="1"/>
          <w:color w:val="000000"/>
          <w:sz w:val="20"/>
          <w:szCs w:val="20"/>
          <w:rtl w:val="0"/>
        </w:rPr>
        <w:t xml:space="preserve">Mecanismos Constitucionales</w:t>
      </w:r>
      <w:sdt>
        <w:sdtPr>
          <w:tag w:val="goog_rdk_36"/>
        </w:sdtPr>
        <w:sdtContent>
          <w:commentRangeStart w:id="35"/>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2200275</wp:posOffset>
            </wp:positionH>
            <wp:positionV relativeFrom="paragraph">
              <wp:posOffset>219075</wp:posOffset>
            </wp:positionV>
            <wp:extent cx="891540" cy="891540"/>
            <wp:effectExtent b="0" l="0" r="0" t="0"/>
            <wp:wrapSquare wrapText="bothSides" distB="0" distT="0" distL="114300" distR="114300"/>
            <wp:docPr descr="Sentencia legal. aviso judicial, decisión del juez, sistema judicial. abogado, abogado estudiando papeles personaje de dibujos animados. vector gratuito" id="120" name="image33.jpg"/>
            <a:graphic>
              <a:graphicData uri="http://schemas.openxmlformats.org/drawingml/2006/picture">
                <pic:pic>
                  <pic:nvPicPr>
                    <pic:cNvPr descr="Sentencia legal. aviso judicial, decisión del juez, sistema judicial. abogado, abogado estudiando papeles personaje de dibujos animados. vector gratuito" id="0" name="image33.jpg"/>
                    <pic:cNvPicPr preferRelativeResize="0"/>
                  </pic:nvPicPr>
                  <pic:blipFill>
                    <a:blip r:embed="rId45"/>
                    <a:srcRect b="0" l="0" r="0" t="0"/>
                    <a:stretch>
                      <a:fillRect/>
                    </a:stretch>
                  </pic:blipFill>
                  <pic:spPr>
                    <a:xfrm>
                      <a:off x="0" y="0"/>
                      <a:ext cx="891540" cy="891540"/>
                    </a:xfrm>
                    <a:prstGeom prst="rect"/>
                    <a:ln/>
                  </pic:spPr>
                </pic:pic>
              </a:graphicData>
            </a:graphic>
          </wp:anchor>
        </w:drawing>
      </w:r>
    </w:p>
    <w:p w:rsidR="00000000" w:rsidDel="00000000" w:rsidP="00000000" w:rsidRDefault="00000000" w:rsidRPr="00000000" w14:paraId="00000174">
      <w:pPr>
        <w:spacing w:after="120" w:line="240" w:lineRule="auto"/>
        <w:jc w:val="both"/>
        <w:rPr>
          <w:sz w:val="20"/>
          <w:szCs w:val="20"/>
        </w:rPr>
      </w:pP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75">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176">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177">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178">
      <w:pPr>
        <w:spacing w:after="120" w:line="240" w:lineRule="auto"/>
        <w:jc w:val="both"/>
        <w:rPr>
          <w:sz w:val="20"/>
          <w:szCs w:val="20"/>
        </w:rPr>
      </w:pPr>
      <w:r w:rsidDel="00000000" w:rsidR="00000000" w:rsidRPr="00000000">
        <w:rPr>
          <w:rtl w:val="0"/>
        </w:rPr>
      </w:r>
    </w:p>
    <w:p w:rsidR="00000000" w:rsidDel="00000000" w:rsidP="00000000" w:rsidRDefault="00000000" w:rsidRPr="00000000" w14:paraId="00000179">
      <w:pPr>
        <w:spacing w:after="120" w:line="240" w:lineRule="auto"/>
        <w:jc w:val="both"/>
        <w:rPr>
          <w:color w:val="000000"/>
          <w:sz w:val="20"/>
          <w:szCs w:val="20"/>
        </w:rPr>
      </w:pPr>
      <w:r w:rsidDel="00000000" w:rsidR="00000000" w:rsidRPr="00000000">
        <w:rPr>
          <w:color w:val="000000"/>
          <w:sz w:val="20"/>
          <w:szCs w:val="20"/>
          <w:rtl w:val="0"/>
        </w:rPr>
        <w:t xml:space="preserve">El estado colombiano contribuye a la organización, promoción y capacitación de todas aquellas asociaciones profesionales, cívicas, sindicales, comunitarias, juveniles, benéficas o que sean de utilidad común no gubernamentales a que constituyan mecanismos democráticos de representación en todas las instancias de participación, concertación, control y vigilancia de la gestión pública que se establezcan. </w:t>
      </w:r>
    </w:p>
    <w:p w:rsidR="00000000" w:rsidDel="00000000" w:rsidP="00000000" w:rsidRDefault="00000000" w:rsidRPr="00000000" w14:paraId="0000017A">
      <w:pPr>
        <w:spacing w:after="120" w:line="240" w:lineRule="auto"/>
        <w:jc w:val="both"/>
        <w:rPr>
          <w:color w:val="000000"/>
          <w:sz w:val="20"/>
          <w:szCs w:val="20"/>
        </w:rPr>
      </w:pPr>
      <w:r w:rsidDel="00000000" w:rsidR="00000000" w:rsidRPr="00000000">
        <w:rPr>
          <w:color w:val="000000"/>
          <w:sz w:val="20"/>
          <w:szCs w:val="20"/>
          <w:rtl w:val="0"/>
        </w:rPr>
        <w:t xml:space="preserve">Es por esto por lo que se han definido los mecanismos constitucionales que tiene la ciudadanía de participar en la toma de decisiones, los cuales serán descritos a continuación: </w:t>
      </w:r>
    </w:p>
    <w:p w:rsidR="00000000" w:rsidDel="00000000" w:rsidP="00000000" w:rsidRDefault="00000000" w:rsidRPr="00000000" w14:paraId="0000017B">
      <w:pPr>
        <w:spacing w:after="120" w:line="240" w:lineRule="auto"/>
        <w:jc w:val="center"/>
        <w:rPr>
          <w:i w:val="1"/>
          <w:color w:val="000000"/>
          <w:sz w:val="20"/>
          <w:szCs w:val="20"/>
        </w:rPr>
      </w:pPr>
      <w:sdt>
        <w:sdtPr>
          <w:tag w:val="goog_rdk_37"/>
        </w:sdtPr>
        <w:sdtContent>
          <w:commentRangeStart w:id="36"/>
        </w:sdtContent>
      </w:sdt>
      <w:r w:rsidDel="00000000" w:rsidR="00000000" w:rsidRPr="00000000">
        <w:rPr>
          <w:color w:val="000000"/>
          <w:sz w:val="20"/>
          <w:szCs w:val="20"/>
        </w:rPr>
        <w:drawing>
          <wp:inline distB="0" distT="0" distL="0" distR="0">
            <wp:extent cx="4573582" cy="737859"/>
            <wp:effectExtent b="0" l="0" r="0" t="0"/>
            <wp:docPr id="102" name="image8.png"/>
            <a:graphic>
              <a:graphicData uri="http://schemas.openxmlformats.org/drawingml/2006/picture">
                <pic:pic>
                  <pic:nvPicPr>
                    <pic:cNvPr id="0" name="image8.png"/>
                    <pic:cNvPicPr preferRelativeResize="0"/>
                  </pic:nvPicPr>
                  <pic:blipFill>
                    <a:blip r:embed="rId46"/>
                    <a:srcRect b="0" l="0" r="0" t="0"/>
                    <a:stretch>
                      <a:fillRect/>
                    </a:stretch>
                  </pic:blipFill>
                  <pic:spPr>
                    <a:xfrm>
                      <a:off x="0" y="0"/>
                      <a:ext cx="4573582" cy="737859"/>
                    </a:xfrm>
                    <a:prstGeom prst="rect"/>
                    <a:ln/>
                  </pic:spPr>
                </pic:pic>
              </a:graphicData>
            </a:graphic>
          </wp:inline>
        </w:drawing>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7C">
      <w:pPr>
        <w:spacing w:after="120" w:line="240" w:lineRule="auto"/>
        <w:jc w:val="center"/>
        <w:rPr>
          <w:color w:val="000000"/>
          <w:sz w:val="20"/>
          <w:szCs w:val="20"/>
        </w:rPr>
      </w:pPr>
      <w:r w:rsidDel="00000000" w:rsidR="00000000" w:rsidRPr="00000000">
        <w:rPr>
          <w:color w:val="000000"/>
          <w:sz w:val="20"/>
          <w:szCs w:val="20"/>
          <w:rtl w:val="0"/>
        </w:rPr>
        <w:t xml:space="preserve">Nota: Ley 134 de 1994. Mayo 31. Congreso de la </w:t>
      </w:r>
      <w:r w:rsidDel="00000000" w:rsidR="00000000" w:rsidRPr="00000000">
        <w:rPr>
          <w:sz w:val="20"/>
          <w:szCs w:val="20"/>
          <w:rtl w:val="0"/>
        </w:rPr>
        <w:t xml:space="preserve">República</w:t>
      </w:r>
      <w:r w:rsidDel="00000000" w:rsidR="00000000" w:rsidRPr="00000000">
        <w:rPr>
          <w:color w:val="000000"/>
          <w:sz w:val="20"/>
          <w:szCs w:val="20"/>
          <w:rtl w:val="0"/>
        </w:rPr>
        <w:t xml:space="preserve">. Por la cual se dictan normas sobre mecanismos de participación ciudadana. https://bit.ly/3mPoIUz</w:t>
      </w:r>
    </w:p>
    <w:p w:rsidR="00000000" w:rsidDel="00000000" w:rsidP="00000000" w:rsidRDefault="00000000" w:rsidRPr="00000000" w14:paraId="0000017D">
      <w:pPr>
        <w:spacing w:after="120" w:line="240" w:lineRule="auto"/>
        <w:jc w:val="both"/>
        <w:rPr>
          <w:color w:val="000000"/>
          <w:sz w:val="20"/>
          <w:szCs w:val="20"/>
        </w:rPr>
      </w:pPr>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pacing w:after="120" w:line="240" w:lineRule="auto"/>
        <w:ind w:left="284" w:hanging="284"/>
        <w:jc w:val="both"/>
        <w:rPr>
          <w:b w:val="1"/>
          <w:color w:val="000000"/>
          <w:sz w:val="20"/>
          <w:szCs w:val="20"/>
        </w:rPr>
      </w:pPr>
      <w:sdt>
        <w:sdtPr>
          <w:tag w:val="goog_rdk_38"/>
        </w:sdtPr>
        <w:sdtContent>
          <w:commentRangeStart w:id="37"/>
        </w:sdtContent>
      </w:sdt>
      <w:r w:rsidDel="00000000" w:rsidR="00000000" w:rsidRPr="00000000">
        <w:rPr>
          <w:b w:val="1"/>
          <w:sz w:val="20"/>
          <w:szCs w:val="20"/>
          <w:rtl w:val="0"/>
        </w:rPr>
        <w:t xml:space="preserve">SÍNTESIS</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20"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80">
      <w:pPr>
        <w:spacing w:after="120" w:line="240" w:lineRule="auto"/>
        <w:jc w:val="center"/>
        <w:rPr>
          <w:b w:val="1"/>
          <w:color w:val="000000"/>
          <w:sz w:val="20"/>
          <w:szCs w:val="20"/>
        </w:rPr>
      </w:pPr>
      <w:r w:rsidDel="00000000" w:rsidR="00000000" w:rsidRPr="00000000">
        <w:rPr>
          <w:b w:val="1"/>
          <w:sz w:val="20"/>
          <w:szCs w:val="20"/>
        </w:rPr>
        <w:drawing>
          <wp:inline distB="0" distT="0" distL="0" distR="0">
            <wp:extent cx="3295521" cy="4855911"/>
            <wp:effectExtent b="0" l="0" r="0" t="0"/>
            <wp:docPr id="113" name="image26.png"/>
            <a:graphic>
              <a:graphicData uri="http://schemas.openxmlformats.org/drawingml/2006/picture">
                <pic:pic>
                  <pic:nvPicPr>
                    <pic:cNvPr id="0" name="image26.png"/>
                    <pic:cNvPicPr preferRelativeResize="0"/>
                  </pic:nvPicPr>
                  <pic:blipFill>
                    <a:blip r:embed="rId47"/>
                    <a:srcRect b="0" l="0" r="0" t="0"/>
                    <a:stretch>
                      <a:fillRect/>
                    </a:stretch>
                  </pic:blipFill>
                  <pic:spPr>
                    <a:xfrm>
                      <a:off x="0" y="0"/>
                      <a:ext cx="3295521" cy="4855911"/>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120" w:line="240" w:lineRule="auto"/>
        <w:jc w:val="both"/>
        <w:rPr>
          <w:b w:val="1"/>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120" w:line="240" w:lineRule="auto"/>
        <w:jc w:val="both"/>
        <w:rPr>
          <w:b w:val="1"/>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120" w:line="240" w:lineRule="auto"/>
        <w:jc w:val="both"/>
        <w:rPr>
          <w:b w:val="1"/>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20" w:line="240" w:lineRule="auto"/>
        <w:jc w:val="both"/>
        <w:rPr>
          <w:b w:val="1"/>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120" w:line="240" w:lineRule="auto"/>
        <w:jc w:val="both"/>
        <w:rPr>
          <w:b w:val="1"/>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after="120" w:line="240" w:lineRule="auto"/>
        <w:jc w:val="both"/>
        <w:rPr>
          <w:b w:val="1"/>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120" w:line="240" w:lineRule="auto"/>
        <w:jc w:val="both"/>
        <w:rPr>
          <w:b w:val="1"/>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120" w:line="240" w:lineRule="auto"/>
        <w:jc w:val="both"/>
        <w:rPr>
          <w:b w:val="1"/>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120" w:line="240" w:lineRule="auto"/>
        <w:jc w:val="both"/>
        <w:rPr>
          <w:b w:val="1"/>
          <w:sz w:val="20"/>
          <w:szCs w:val="20"/>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120" w:line="240" w:lineRule="auto"/>
        <w:jc w:val="both"/>
        <w:rPr>
          <w:b w:val="1"/>
          <w:sz w:val="20"/>
          <w:szCs w:val="20"/>
        </w:rPr>
      </w:pPr>
      <w:r w:rsidDel="00000000" w:rsidR="00000000" w:rsidRPr="00000000">
        <w:rPr>
          <w:rtl w:val="0"/>
        </w:rPr>
      </w:r>
    </w:p>
    <w:p w:rsidR="00000000" w:rsidDel="00000000" w:rsidP="00000000" w:rsidRDefault="00000000" w:rsidRPr="00000000" w14:paraId="0000018B">
      <w:pPr>
        <w:numPr>
          <w:ilvl w:val="0"/>
          <w:numId w:val="4"/>
        </w:numPr>
        <w:pBdr>
          <w:top w:space="0" w:sz="0" w:val="nil"/>
          <w:left w:space="0" w:sz="0" w:val="nil"/>
          <w:bottom w:space="0" w:sz="0" w:val="nil"/>
          <w:right w:space="0" w:sz="0" w:val="nil"/>
          <w:between w:space="0" w:sz="0" w:val="nil"/>
        </w:pBdr>
        <w:spacing w:after="120" w:line="24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8C">
      <w:pPr>
        <w:spacing w:after="120" w:line="240" w:lineRule="auto"/>
        <w:jc w:val="both"/>
        <w:rPr>
          <w:color w:val="000000"/>
          <w:sz w:val="20"/>
          <w:szCs w:val="20"/>
        </w:rPr>
      </w:pPr>
      <w:r w:rsidDel="00000000" w:rsidR="00000000" w:rsidRPr="00000000">
        <w:rPr>
          <w:rtl w:val="0"/>
        </w:rPr>
      </w:r>
    </w:p>
    <w:tbl>
      <w:tblPr>
        <w:tblStyle w:val="Table6"/>
        <w:tblW w:w="822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5386"/>
        <w:tblGridChange w:id="0">
          <w:tblGrid>
            <w:gridCol w:w="2835"/>
            <w:gridCol w:w="538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8D">
            <w:pPr>
              <w:spacing w:after="120" w:line="240" w:lineRule="auto"/>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8F">
            <w:pPr>
              <w:spacing w:after="120" w:line="240" w:lineRule="auto"/>
              <w:jc w:val="both"/>
              <w:rPr>
                <w:b w:val="1"/>
                <w:color w:val="000000"/>
                <w:sz w:val="20"/>
                <w:szCs w:val="20"/>
              </w:rPr>
            </w:pPr>
            <w:r w:rsidDel="00000000" w:rsidR="00000000" w:rsidRPr="00000000">
              <w:rPr>
                <w:b w:val="1"/>
                <w:color w:val="000000"/>
                <w:sz w:val="20"/>
                <w:szCs w:val="20"/>
                <w:rtl w:val="0"/>
              </w:rPr>
              <w:t xml:space="preserve">Nombre de la </w:t>
            </w:r>
            <w:r w:rsidDel="00000000" w:rsidR="00000000" w:rsidRPr="00000000">
              <w:rPr>
                <w:b w:val="1"/>
                <w:sz w:val="20"/>
                <w:szCs w:val="20"/>
                <w:rtl w:val="0"/>
              </w:rPr>
              <w:t xml:space="preserve">a</w:t>
            </w:r>
            <w:r w:rsidDel="00000000" w:rsidR="00000000" w:rsidRPr="00000000">
              <w:rPr>
                <w:b w:val="1"/>
                <w:color w:val="000000"/>
                <w:sz w:val="20"/>
                <w:szCs w:val="20"/>
                <w:rtl w:val="0"/>
              </w:rPr>
              <w:t xml:space="preserve">ctividad</w:t>
            </w:r>
          </w:p>
        </w:tc>
        <w:tc>
          <w:tcPr>
            <w:shd w:fill="auto" w:val="clear"/>
            <w:vAlign w:val="center"/>
          </w:tcPr>
          <w:p w:rsidR="00000000" w:rsidDel="00000000" w:rsidP="00000000" w:rsidRDefault="00000000" w:rsidRPr="00000000" w14:paraId="00000190">
            <w:pPr>
              <w:spacing w:after="120" w:line="240" w:lineRule="auto"/>
              <w:jc w:val="both"/>
              <w:rPr>
                <w:color w:val="000000"/>
                <w:sz w:val="20"/>
                <w:szCs w:val="20"/>
              </w:rPr>
            </w:pPr>
            <w:r w:rsidDel="00000000" w:rsidR="00000000" w:rsidRPr="00000000">
              <w:rPr>
                <w:color w:val="000000"/>
                <w:sz w:val="20"/>
                <w:szCs w:val="20"/>
                <w:rtl w:val="0"/>
              </w:rPr>
              <w:t xml:space="preserve">Emparejamiento entre término y definición</w:t>
            </w:r>
          </w:p>
        </w:tc>
      </w:tr>
      <w:tr>
        <w:trPr>
          <w:cantSplit w:val="0"/>
          <w:trHeight w:val="806" w:hRule="atLeast"/>
          <w:tblHeader w:val="0"/>
        </w:trPr>
        <w:tc>
          <w:tcPr>
            <w:shd w:fill="fac896" w:val="clear"/>
            <w:vAlign w:val="center"/>
          </w:tcPr>
          <w:p w:rsidR="00000000" w:rsidDel="00000000" w:rsidP="00000000" w:rsidRDefault="00000000" w:rsidRPr="00000000" w14:paraId="00000191">
            <w:pPr>
              <w:spacing w:after="120" w:line="240" w:lineRule="auto"/>
              <w:jc w:val="both"/>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192">
            <w:pPr>
              <w:spacing w:after="120" w:line="240" w:lineRule="auto"/>
              <w:jc w:val="both"/>
              <w:rPr>
                <w:color w:val="000000"/>
                <w:sz w:val="20"/>
                <w:szCs w:val="20"/>
              </w:rPr>
            </w:pPr>
            <w:r w:rsidDel="00000000" w:rsidR="00000000" w:rsidRPr="00000000">
              <w:rPr>
                <w:color w:val="000000"/>
                <w:sz w:val="20"/>
                <w:szCs w:val="20"/>
                <w:rtl w:val="0"/>
              </w:rPr>
              <w:t xml:space="preserve">Afianzar conceptos sobre componentes ambientales.  </w:t>
            </w:r>
          </w:p>
        </w:tc>
      </w:tr>
      <w:tr>
        <w:trPr>
          <w:cantSplit w:val="0"/>
          <w:trHeight w:val="806" w:hRule="atLeast"/>
          <w:tblHeader w:val="0"/>
        </w:trPr>
        <w:tc>
          <w:tcPr>
            <w:shd w:fill="fac896" w:val="clear"/>
            <w:vAlign w:val="center"/>
          </w:tcPr>
          <w:p w:rsidR="00000000" w:rsidDel="00000000" w:rsidP="00000000" w:rsidRDefault="00000000" w:rsidRPr="00000000" w14:paraId="00000193">
            <w:pPr>
              <w:spacing w:after="120" w:line="240" w:lineRule="auto"/>
              <w:jc w:val="both"/>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94">
            <w:pPr>
              <w:spacing w:after="120" w:line="240" w:lineRule="auto"/>
              <w:jc w:val="both"/>
              <w:rPr>
                <w:color w:val="000000"/>
                <w:sz w:val="20"/>
                <w:szCs w:val="20"/>
              </w:rPr>
            </w:pPr>
            <w:r w:rsidDel="00000000" w:rsidR="00000000" w:rsidRPr="00000000">
              <w:rPr>
                <w:color w:val="000000"/>
                <w:sz w:val="20"/>
                <w:szCs w:val="20"/>
                <w:rtl w:val="0"/>
              </w:rPr>
              <w:t xml:space="preserve">Arrastrar y soltar el término con la definición que corresponde</w:t>
            </w:r>
          </w:p>
        </w:tc>
      </w:tr>
      <w:tr>
        <w:trPr>
          <w:cantSplit w:val="0"/>
          <w:trHeight w:val="806" w:hRule="atLeast"/>
          <w:tblHeader w:val="0"/>
        </w:trPr>
        <w:tc>
          <w:tcPr>
            <w:shd w:fill="fac896" w:val="clear"/>
            <w:vAlign w:val="center"/>
          </w:tcPr>
          <w:p w:rsidR="00000000" w:rsidDel="00000000" w:rsidP="00000000" w:rsidRDefault="00000000" w:rsidRPr="00000000" w14:paraId="00000195">
            <w:pPr>
              <w:spacing w:after="120" w:line="240" w:lineRule="auto"/>
              <w:jc w:val="both"/>
              <w:rPr>
                <w:b w:val="1"/>
                <w:color w:val="000000"/>
                <w:sz w:val="20"/>
                <w:szCs w:val="20"/>
              </w:rPr>
            </w:pPr>
            <w:r w:rsidDel="00000000" w:rsidR="00000000" w:rsidRPr="00000000">
              <w:rPr>
                <w:b w:val="1"/>
                <w:color w:val="000000"/>
                <w:sz w:val="20"/>
                <w:szCs w:val="20"/>
                <w:rtl w:val="0"/>
              </w:rPr>
              <w:t xml:space="preserve">Archivo de la actividad</w:t>
            </w:r>
          </w:p>
        </w:tc>
        <w:tc>
          <w:tcPr>
            <w:shd w:fill="auto" w:val="clear"/>
            <w:vAlign w:val="cente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Anexos\Anexo1_CF01_actividad_didactica.docx</w:t>
            </w:r>
          </w:p>
        </w:tc>
      </w:tr>
    </w:tbl>
    <w:p w:rsidR="00000000" w:rsidDel="00000000" w:rsidP="00000000" w:rsidRDefault="00000000" w:rsidRPr="00000000" w14:paraId="00000197">
      <w:pPr>
        <w:spacing w:after="120" w:line="240" w:lineRule="auto"/>
        <w:jc w:val="both"/>
        <w:rPr>
          <w:b w:val="1"/>
          <w:color w:val="000000"/>
          <w:sz w:val="20"/>
          <w:szCs w:val="20"/>
        </w:rPr>
      </w:pPr>
      <w:r w:rsidDel="00000000" w:rsidR="00000000" w:rsidRPr="00000000">
        <w:rPr>
          <w:rtl w:val="0"/>
        </w:rPr>
      </w:r>
    </w:p>
    <w:p w:rsidR="00000000" w:rsidDel="00000000" w:rsidP="00000000" w:rsidRDefault="00000000" w:rsidRPr="00000000" w14:paraId="00000198">
      <w:pPr>
        <w:numPr>
          <w:ilvl w:val="0"/>
          <w:numId w:val="4"/>
        </w:numPr>
        <w:pBdr>
          <w:top w:space="0" w:sz="0" w:val="nil"/>
          <w:left w:space="0" w:sz="0" w:val="nil"/>
          <w:bottom w:space="0" w:sz="0" w:val="nil"/>
          <w:right w:space="0" w:sz="0" w:val="nil"/>
          <w:between w:space="0" w:sz="0" w:val="nil"/>
        </w:pBdr>
        <w:spacing w:after="120" w:line="24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99">
      <w:pPr>
        <w:spacing w:after="120" w:line="240" w:lineRule="auto"/>
        <w:jc w:val="both"/>
        <w:rPr>
          <w:color w:val="000000"/>
          <w:sz w:val="20"/>
          <w:szCs w:val="20"/>
        </w:rPr>
      </w:pPr>
      <w:r w:rsidDel="00000000" w:rsidR="00000000" w:rsidRPr="00000000">
        <w:rPr>
          <w:rtl w:val="0"/>
        </w:rPr>
      </w:r>
    </w:p>
    <w:tbl>
      <w:tblPr>
        <w:tblStyle w:val="Table7"/>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081"/>
        <w:tblGridChange w:id="0">
          <w:tblGrid>
            <w:gridCol w:w="2517"/>
            <w:gridCol w:w="2517"/>
            <w:gridCol w:w="2519"/>
            <w:gridCol w:w="2081"/>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9A">
            <w:pPr>
              <w:spacing w:after="120" w:line="240" w:lineRule="auto"/>
              <w:rPr>
                <w:b w:val="1"/>
                <w:color w:val="000000"/>
                <w:sz w:val="20"/>
                <w:szCs w:val="20"/>
              </w:rPr>
            </w:pPr>
            <w:r w:rsidDel="00000000" w:rsidR="00000000" w:rsidRPr="00000000">
              <w:rPr>
                <w:b w:val="1"/>
                <w:color w:val="000000"/>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B">
            <w:pPr>
              <w:spacing w:after="120" w:line="240" w:lineRule="auto"/>
              <w:rPr>
                <w:b w:val="1"/>
                <w:color w:val="000000"/>
                <w:sz w:val="20"/>
                <w:szCs w:val="20"/>
              </w:rPr>
            </w:pPr>
            <w:r w:rsidDel="00000000" w:rsidR="00000000" w:rsidRPr="00000000">
              <w:rPr>
                <w:b w:val="1"/>
                <w:color w:val="000000"/>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C">
            <w:pPr>
              <w:spacing w:after="120" w:line="240" w:lineRule="auto"/>
              <w:rPr>
                <w:b w:val="1"/>
                <w:color w:val="000000"/>
                <w:sz w:val="20"/>
                <w:szCs w:val="20"/>
              </w:rPr>
            </w:pPr>
            <w:r w:rsidDel="00000000" w:rsidR="00000000" w:rsidRPr="00000000">
              <w:rPr>
                <w:b w:val="1"/>
                <w:color w:val="000000"/>
                <w:sz w:val="20"/>
                <w:szCs w:val="20"/>
                <w:rtl w:val="0"/>
              </w:rPr>
              <w:t xml:space="preserve">Tipo de material</w:t>
            </w:r>
          </w:p>
          <w:p w:rsidR="00000000" w:rsidDel="00000000" w:rsidP="00000000" w:rsidRDefault="00000000" w:rsidRPr="00000000" w14:paraId="0000019D">
            <w:pPr>
              <w:spacing w:after="120" w:line="240" w:lineRule="auto"/>
              <w:rPr>
                <w:b w:val="1"/>
                <w:color w:val="000000"/>
                <w:sz w:val="20"/>
                <w:szCs w:val="20"/>
              </w:rPr>
            </w:pPr>
            <w:r w:rsidDel="00000000" w:rsidR="00000000" w:rsidRPr="00000000">
              <w:rPr>
                <w:b w:val="1"/>
                <w:color w:val="000000"/>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E">
            <w:pPr>
              <w:spacing w:after="120" w:line="240" w:lineRule="auto"/>
              <w:rPr>
                <w:b w:val="1"/>
                <w:color w:val="000000"/>
                <w:sz w:val="20"/>
                <w:szCs w:val="20"/>
              </w:rPr>
            </w:pPr>
            <w:r w:rsidDel="00000000" w:rsidR="00000000" w:rsidRPr="00000000">
              <w:rPr>
                <w:b w:val="1"/>
                <w:color w:val="000000"/>
                <w:sz w:val="20"/>
                <w:szCs w:val="20"/>
                <w:rtl w:val="0"/>
              </w:rPr>
              <w:t xml:space="preserve">Enlace del </w:t>
            </w:r>
            <w:r w:rsidDel="00000000" w:rsidR="00000000" w:rsidRPr="00000000">
              <w:rPr>
                <w:b w:val="1"/>
                <w:sz w:val="20"/>
                <w:szCs w:val="20"/>
                <w:rtl w:val="0"/>
              </w:rPr>
              <w:t xml:space="preserve">r</w:t>
            </w:r>
            <w:r w:rsidDel="00000000" w:rsidR="00000000" w:rsidRPr="00000000">
              <w:rPr>
                <w:b w:val="1"/>
                <w:color w:val="000000"/>
                <w:sz w:val="20"/>
                <w:szCs w:val="20"/>
                <w:rtl w:val="0"/>
              </w:rPr>
              <w:t xml:space="preserve">ecurso o</w:t>
            </w:r>
          </w:p>
          <w:p w:rsidR="00000000" w:rsidDel="00000000" w:rsidP="00000000" w:rsidRDefault="00000000" w:rsidRPr="00000000" w14:paraId="0000019F">
            <w:pPr>
              <w:spacing w:after="120" w:line="240" w:lineRule="auto"/>
              <w:rPr>
                <w:b w:val="1"/>
                <w:color w:val="000000"/>
                <w:sz w:val="20"/>
                <w:szCs w:val="20"/>
              </w:rPr>
            </w:pPr>
            <w:r w:rsidDel="00000000" w:rsidR="00000000" w:rsidRPr="00000000">
              <w:rPr>
                <w:b w:val="1"/>
                <w:sz w:val="20"/>
                <w:szCs w:val="20"/>
                <w:rtl w:val="0"/>
              </w:rPr>
              <w:t xml:space="preserve">a</w:t>
            </w:r>
            <w:r w:rsidDel="00000000" w:rsidR="00000000" w:rsidRPr="00000000">
              <w:rPr>
                <w:b w:val="1"/>
                <w:color w:val="000000"/>
                <w:sz w:val="20"/>
                <w:szCs w:val="20"/>
                <w:rtl w:val="0"/>
              </w:rPr>
              <w:t xml:space="preserve">rchivo del documento o material</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A0">
            <w:pPr>
              <w:spacing w:after="120" w:line="240" w:lineRule="auto"/>
              <w:jc w:val="both"/>
              <w:rPr>
                <w:color w:val="000000"/>
                <w:sz w:val="20"/>
                <w:szCs w:val="20"/>
              </w:rPr>
            </w:pPr>
            <w:r w:rsidDel="00000000" w:rsidR="00000000" w:rsidRPr="00000000">
              <w:rPr>
                <w:color w:val="000000"/>
                <w:sz w:val="20"/>
                <w:szCs w:val="20"/>
                <w:rtl w:val="0"/>
              </w:rPr>
              <w:t xml:space="preserve">Aspectos Ambientales</w:t>
            </w:r>
          </w:p>
        </w:tc>
        <w:tc>
          <w:tcPr>
            <w:tcMar>
              <w:top w:w="100.0" w:type="dxa"/>
              <w:left w:w="100.0" w:type="dxa"/>
              <w:bottom w:w="100.0" w:type="dxa"/>
              <w:right w:w="100.0" w:type="dxa"/>
            </w:tcMar>
          </w:tcPr>
          <w:p w:rsidR="00000000" w:rsidDel="00000000" w:rsidP="00000000" w:rsidRDefault="00000000" w:rsidRPr="00000000" w14:paraId="000001A1">
            <w:pPr>
              <w:spacing w:after="120" w:line="240" w:lineRule="auto"/>
              <w:jc w:val="both"/>
              <w:rPr>
                <w:color w:val="000000"/>
                <w:sz w:val="20"/>
                <w:szCs w:val="20"/>
              </w:rPr>
            </w:pPr>
            <w:r w:rsidDel="00000000" w:rsidR="00000000" w:rsidRPr="00000000">
              <w:rPr>
                <w:color w:val="000000"/>
                <w:sz w:val="20"/>
                <w:szCs w:val="20"/>
                <w:rtl w:val="0"/>
              </w:rPr>
              <w:t xml:space="preserve">Lina Bejarano, 2018. Componentes Ambientales. YouTube. </w:t>
            </w:r>
            <w:hyperlink r:id="rId48">
              <w:r w:rsidDel="00000000" w:rsidR="00000000" w:rsidRPr="00000000">
                <w:rPr>
                  <w:color w:val="000000"/>
                  <w:sz w:val="20"/>
                  <w:szCs w:val="20"/>
                  <w:u w:val="single"/>
                  <w:rtl w:val="0"/>
                </w:rPr>
                <w:t xml:space="preserve">https://www.youtube.com/watch?v=_jl2o3uk5P8</w:t>
              </w:r>
            </w:hyperlink>
            <w:r w:rsidDel="00000000" w:rsidR="00000000" w:rsidRPr="00000000">
              <w:rPr>
                <w:color w:val="00000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A2">
            <w:pPr>
              <w:spacing w:after="120" w:line="240" w:lineRule="auto"/>
              <w:jc w:val="both"/>
              <w:rPr>
                <w:color w:val="000000"/>
                <w:sz w:val="20"/>
                <w:szCs w:val="20"/>
              </w:rPr>
            </w:pPr>
            <w:r w:rsidDel="00000000" w:rsidR="00000000" w:rsidRPr="00000000">
              <w:rPr>
                <w:color w:val="000000"/>
                <w:sz w:val="20"/>
                <w:szCs w:val="20"/>
                <w:rtl w:val="0"/>
              </w:rPr>
              <w:t xml:space="preserve">Video</w:t>
            </w:r>
          </w:p>
        </w:tc>
        <w:tc>
          <w:tcPr>
            <w:tcMar>
              <w:top w:w="100.0" w:type="dxa"/>
              <w:left w:w="100.0" w:type="dxa"/>
              <w:bottom w:w="100.0" w:type="dxa"/>
              <w:right w:w="100.0" w:type="dxa"/>
            </w:tcMar>
          </w:tcPr>
          <w:sdt>
            <w:sdtPr>
              <w:tag w:val="goog_rdk_40"/>
            </w:sdtPr>
            <w:sdtContent>
              <w:p w:rsidR="00000000" w:rsidDel="00000000" w:rsidP="00000000" w:rsidRDefault="00000000" w:rsidRPr="00000000" w14:paraId="000001A3">
                <w:pPr>
                  <w:spacing w:after="120" w:line="240" w:lineRule="auto"/>
                  <w:jc w:val="both"/>
                  <w:rPr>
                    <w:ins w:author="Conciencia pedagógica" w:id="1" w:date="2022-06-14T11:55:00Z"/>
                    <w:color w:val="000000"/>
                    <w:sz w:val="20"/>
                    <w:szCs w:val="20"/>
                  </w:rPr>
                </w:pPr>
                <w:hyperlink r:id="rId49">
                  <w:r w:rsidDel="00000000" w:rsidR="00000000" w:rsidRPr="00000000">
                    <w:rPr>
                      <w:color w:val="000000"/>
                      <w:sz w:val="20"/>
                      <w:szCs w:val="20"/>
                      <w:u w:val="single"/>
                      <w:rtl w:val="0"/>
                    </w:rPr>
                    <w:t xml:space="preserve">https://www.youtube.com/watch?v=_jl2o3uk5P8</w:t>
                  </w:r>
                </w:hyperlink>
                <w:r w:rsidDel="00000000" w:rsidR="00000000" w:rsidRPr="00000000">
                  <w:rPr>
                    <w:color w:val="000000"/>
                    <w:sz w:val="20"/>
                    <w:szCs w:val="20"/>
                    <w:u w:val="single"/>
                    <w:rtl w:val="0"/>
                  </w:rPr>
                  <w:t xml:space="preserve"> </w:t>
                </w:r>
                <w:r w:rsidDel="00000000" w:rsidR="00000000" w:rsidRPr="00000000">
                  <w:rPr>
                    <w:color w:val="000000"/>
                    <w:sz w:val="20"/>
                    <w:szCs w:val="20"/>
                    <w:rtl w:val="0"/>
                  </w:rPr>
                  <w:t xml:space="preserve">  </w:t>
                </w:r>
                <w:sdt>
                  <w:sdtPr>
                    <w:tag w:val="goog_rdk_39"/>
                  </w:sdtPr>
                  <w:sdtContent>
                    <w:ins w:author="Conciencia pedagógica" w:id="1" w:date="2022-06-14T11:55:00Z">
                      <w:r w:rsidDel="00000000" w:rsidR="00000000" w:rsidRPr="00000000">
                        <w:rPr>
                          <w:rtl w:val="0"/>
                        </w:rPr>
                      </w:r>
                    </w:ins>
                  </w:sdtContent>
                </w:sdt>
              </w:p>
            </w:sdtContent>
          </w:sdt>
          <w:p w:rsidR="00000000" w:rsidDel="00000000" w:rsidP="00000000" w:rsidRDefault="00000000" w:rsidRPr="00000000" w14:paraId="000001A4">
            <w:pPr>
              <w:spacing w:after="120" w:line="240" w:lineRule="auto"/>
              <w:jc w:val="both"/>
              <w:rPr>
                <w:color w:val="00000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A5">
            <w:pPr>
              <w:spacing w:after="120" w:line="240" w:lineRule="auto"/>
              <w:jc w:val="both"/>
              <w:rPr>
                <w:color w:val="000000"/>
                <w:sz w:val="20"/>
                <w:szCs w:val="20"/>
              </w:rPr>
            </w:pPr>
            <w:r w:rsidDel="00000000" w:rsidR="00000000" w:rsidRPr="00000000">
              <w:rPr>
                <w:color w:val="000000"/>
                <w:sz w:val="20"/>
                <w:szCs w:val="20"/>
                <w:rtl w:val="0"/>
              </w:rPr>
              <w:t xml:space="preserve">Aspectos Ambientales</w:t>
            </w:r>
          </w:p>
        </w:tc>
        <w:tc>
          <w:tcPr>
            <w:tcMar>
              <w:top w:w="100.0" w:type="dxa"/>
              <w:left w:w="100.0" w:type="dxa"/>
              <w:bottom w:w="100.0" w:type="dxa"/>
              <w:right w:w="100.0" w:type="dxa"/>
            </w:tcMar>
          </w:tcPr>
          <w:p w:rsidR="00000000" w:rsidDel="00000000" w:rsidP="00000000" w:rsidRDefault="00000000" w:rsidRPr="00000000" w14:paraId="000001A6">
            <w:pPr>
              <w:spacing w:after="120" w:line="240" w:lineRule="auto"/>
              <w:jc w:val="both"/>
              <w:rPr>
                <w:color w:val="000000"/>
                <w:sz w:val="20"/>
                <w:szCs w:val="20"/>
              </w:rPr>
            </w:pPr>
            <w:r w:rsidDel="00000000" w:rsidR="00000000" w:rsidRPr="00000000">
              <w:rPr>
                <w:sz w:val="20"/>
                <w:szCs w:val="20"/>
                <w:rtl w:val="0"/>
              </w:rPr>
              <w:t xml:space="preserve">UNESCO en español, Los Objetivos de Desarrollo Sostenible - qué son y cómo alcanzarlos, YouTube. </w:t>
            </w:r>
            <w:hyperlink r:id="rId50">
              <w:r w:rsidDel="00000000" w:rsidR="00000000" w:rsidRPr="00000000">
                <w:rPr>
                  <w:color w:val="0563c1"/>
                  <w:sz w:val="20"/>
                  <w:szCs w:val="20"/>
                  <w:u w:val="single"/>
                  <w:rtl w:val="0"/>
                </w:rPr>
                <w:t xml:space="preserve">https://www.youtube.com/watch?v=MCKH5xk8X-g</w:t>
              </w:r>
            </w:hyperlink>
            <w:r w:rsidDel="00000000" w:rsidR="00000000" w:rsidRPr="00000000">
              <w:rPr>
                <w:sz w:val="20"/>
                <w:szCs w:val="20"/>
                <w:rtl w:val="0"/>
              </w:rPr>
              <w:t xml:space="preserve">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7">
            <w:pPr>
              <w:spacing w:after="120" w:line="240" w:lineRule="auto"/>
              <w:jc w:val="both"/>
              <w:rPr>
                <w:color w:val="000000"/>
                <w:sz w:val="20"/>
                <w:szCs w:val="20"/>
              </w:rPr>
            </w:pPr>
            <w:r w:rsidDel="00000000" w:rsidR="00000000" w:rsidRPr="00000000">
              <w:rPr>
                <w:color w:val="00000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A8">
            <w:pPr>
              <w:spacing w:after="120" w:line="240" w:lineRule="auto"/>
              <w:jc w:val="both"/>
              <w:rPr>
                <w:color w:val="000000"/>
                <w:sz w:val="20"/>
                <w:szCs w:val="20"/>
              </w:rPr>
            </w:pPr>
            <w:hyperlink r:id="rId51">
              <w:r w:rsidDel="00000000" w:rsidR="00000000" w:rsidRPr="00000000">
                <w:rPr>
                  <w:color w:val="0563c1"/>
                  <w:sz w:val="20"/>
                  <w:szCs w:val="20"/>
                  <w:u w:val="single"/>
                  <w:rtl w:val="0"/>
                </w:rPr>
                <w:t xml:space="preserve">https://www.youtube.com/watch?v=MCKH5xk8X-g</w:t>
              </w:r>
            </w:hyperlink>
            <w:r w:rsidDel="00000000" w:rsidR="00000000" w:rsidRPr="00000000">
              <w:rPr>
                <w:color w:val="000000"/>
                <w:sz w:val="20"/>
                <w:szCs w:val="20"/>
                <w:rtl w:val="0"/>
              </w:rPr>
              <w:t xml:space="preserve"> </w:t>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A9">
            <w:pPr>
              <w:spacing w:after="120" w:line="240" w:lineRule="auto"/>
              <w:jc w:val="both"/>
              <w:rPr>
                <w:color w:val="000000"/>
                <w:sz w:val="20"/>
                <w:szCs w:val="20"/>
              </w:rPr>
            </w:pPr>
            <w:r w:rsidDel="00000000" w:rsidR="00000000" w:rsidRPr="00000000">
              <w:rPr>
                <w:color w:val="000000"/>
                <w:sz w:val="20"/>
                <w:szCs w:val="20"/>
                <w:rtl w:val="0"/>
              </w:rPr>
              <w:t xml:space="preserve">Normatividad Ambiental</w:t>
            </w:r>
          </w:p>
        </w:tc>
        <w:tc>
          <w:tcPr>
            <w:tcMar>
              <w:top w:w="100.0" w:type="dxa"/>
              <w:left w:w="100.0" w:type="dxa"/>
              <w:bottom w:w="100.0" w:type="dxa"/>
              <w:right w:w="100.0" w:type="dxa"/>
            </w:tcMar>
          </w:tcPr>
          <w:p w:rsidR="00000000" w:rsidDel="00000000" w:rsidP="00000000" w:rsidRDefault="00000000" w:rsidRPr="00000000" w14:paraId="000001AA">
            <w:pPr>
              <w:spacing w:after="120" w:line="240" w:lineRule="auto"/>
              <w:jc w:val="both"/>
              <w:rPr>
                <w:color w:val="000000"/>
                <w:sz w:val="20"/>
                <w:szCs w:val="20"/>
              </w:rPr>
            </w:pPr>
            <w:r w:rsidDel="00000000" w:rsidR="00000000" w:rsidRPr="00000000">
              <w:rPr>
                <w:color w:val="000000"/>
                <w:sz w:val="20"/>
                <w:szCs w:val="20"/>
                <w:rtl w:val="0"/>
              </w:rPr>
              <w:t xml:space="preserve">Esteban Correa, Introducción a la Normatividad Ambiental en Colombia (Sonido Mejorado), YouTube. </w:t>
            </w:r>
            <w:hyperlink r:id="rId52">
              <w:r w:rsidDel="00000000" w:rsidR="00000000" w:rsidRPr="00000000">
                <w:rPr>
                  <w:color w:val="000000"/>
                  <w:sz w:val="20"/>
                  <w:szCs w:val="20"/>
                  <w:u w:val="single"/>
                  <w:rtl w:val="0"/>
                </w:rPr>
                <w:t xml:space="preserve">https://www.youtube.com/watch?v=XPeC4Fw_T10</w:t>
              </w:r>
            </w:hyperlink>
            <w:r w:rsidDel="00000000" w:rsidR="00000000" w:rsidRPr="00000000">
              <w:rPr>
                <w:color w:val="00000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1AB">
            <w:pPr>
              <w:spacing w:after="120" w:line="240" w:lineRule="auto"/>
              <w:jc w:val="both"/>
              <w:rPr>
                <w:color w:val="000000"/>
                <w:sz w:val="20"/>
                <w:szCs w:val="20"/>
              </w:rPr>
            </w:pPr>
            <w:r w:rsidDel="00000000" w:rsidR="00000000" w:rsidRPr="00000000">
              <w:rPr>
                <w:color w:val="00000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AC">
            <w:pPr>
              <w:spacing w:after="120" w:line="240" w:lineRule="auto"/>
              <w:jc w:val="both"/>
              <w:rPr>
                <w:color w:val="000000"/>
                <w:sz w:val="20"/>
                <w:szCs w:val="20"/>
              </w:rPr>
            </w:pPr>
            <w:r w:rsidDel="00000000" w:rsidR="00000000" w:rsidRPr="00000000">
              <w:rPr>
                <w:rtl w:val="0"/>
              </w:rPr>
            </w:r>
          </w:p>
          <w:p w:rsidR="00000000" w:rsidDel="00000000" w:rsidP="00000000" w:rsidRDefault="00000000" w:rsidRPr="00000000" w14:paraId="000001AD">
            <w:pPr>
              <w:spacing w:after="120" w:line="240" w:lineRule="auto"/>
              <w:jc w:val="both"/>
              <w:rPr>
                <w:color w:val="000000"/>
                <w:sz w:val="20"/>
                <w:szCs w:val="20"/>
              </w:rPr>
            </w:pPr>
            <w:hyperlink r:id="rId53">
              <w:r w:rsidDel="00000000" w:rsidR="00000000" w:rsidRPr="00000000">
                <w:rPr>
                  <w:color w:val="000000"/>
                  <w:sz w:val="20"/>
                  <w:szCs w:val="20"/>
                  <w:u w:val="single"/>
                  <w:rtl w:val="0"/>
                </w:rPr>
                <w:t xml:space="preserve">https://www.youtube.com/watch?v=XPeC4Fw_T10</w:t>
              </w:r>
            </w:hyperlink>
            <w:r w:rsidDel="00000000" w:rsidR="00000000" w:rsidRPr="00000000">
              <w:rPr>
                <w:color w:val="000000"/>
                <w:sz w:val="20"/>
                <w:szCs w:val="20"/>
                <w:rtl w:val="0"/>
              </w:rPr>
              <w:t xml:space="preserve"> </w:t>
            </w:r>
          </w:p>
        </w:tc>
      </w:tr>
    </w:tbl>
    <w:p w:rsidR="00000000" w:rsidDel="00000000" w:rsidP="00000000" w:rsidRDefault="00000000" w:rsidRPr="00000000" w14:paraId="000001AE">
      <w:pPr>
        <w:spacing w:after="120" w:line="240" w:lineRule="auto"/>
        <w:jc w:val="both"/>
        <w:rPr>
          <w:color w:val="000000"/>
          <w:sz w:val="20"/>
          <w:szCs w:val="20"/>
        </w:rPr>
      </w:pPr>
      <w:r w:rsidDel="00000000" w:rsidR="00000000" w:rsidRPr="00000000">
        <w:rPr>
          <w:rtl w:val="0"/>
        </w:rPr>
      </w:r>
    </w:p>
    <w:p w:rsidR="00000000" w:rsidDel="00000000" w:rsidP="00000000" w:rsidRDefault="00000000" w:rsidRPr="00000000" w14:paraId="000001AF">
      <w:pPr>
        <w:numPr>
          <w:ilvl w:val="0"/>
          <w:numId w:val="4"/>
        </w:numPr>
        <w:pBdr>
          <w:top w:space="0" w:sz="0" w:val="nil"/>
          <w:left w:space="0" w:sz="0" w:val="nil"/>
          <w:bottom w:space="0" w:sz="0" w:val="nil"/>
          <w:right w:space="0" w:sz="0" w:val="nil"/>
          <w:between w:space="0" w:sz="0" w:val="nil"/>
        </w:pBdr>
        <w:spacing w:after="120" w:line="240" w:lineRule="auto"/>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120" w:line="240" w:lineRule="auto"/>
        <w:jc w:val="both"/>
        <w:rPr>
          <w:color w:val="000000"/>
          <w:sz w:val="20"/>
          <w:szCs w:val="20"/>
        </w:rPr>
      </w:pPr>
      <w:r w:rsidDel="00000000" w:rsidR="00000000" w:rsidRPr="00000000">
        <w:rPr>
          <w:rtl w:val="0"/>
        </w:rPr>
      </w:r>
    </w:p>
    <w:tbl>
      <w:tblPr>
        <w:tblStyle w:val="Table8"/>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095"/>
        <w:tblGridChange w:id="0">
          <w:tblGrid>
            <w:gridCol w:w="2972"/>
            <w:gridCol w:w="6095"/>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B1">
            <w:pPr>
              <w:spacing w:after="120" w:line="240" w:lineRule="auto"/>
              <w:jc w:val="both"/>
              <w:rPr>
                <w:b w:val="1"/>
                <w:color w:val="000000"/>
                <w:sz w:val="20"/>
                <w:szCs w:val="20"/>
              </w:rPr>
            </w:pPr>
            <w:r w:rsidDel="00000000" w:rsidR="00000000" w:rsidRPr="00000000">
              <w:rPr>
                <w:b w:val="1"/>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B2">
            <w:pPr>
              <w:spacing w:after="120" w:line="240" w:lineRule="auto"/>
              <w:jc w:val="both"/>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3">
            <w:pPr>
              <w:spacing w:after="120" w:line="240" w:lineRule="auto"/>
              <w:jc w:val="both"/>
              <w:rPr>
                <w:color w:val="000000"/>
                <w:sz w:val="20"/>
                <w:szCs w:val="20"/>
              </w:rPr>
            </w:pPr>
            <w:r w:rsidDel="00000000" w:rsidR="00000000" w:rsidRPr="00000000">
              <w:rPr>
                <w:color w:val="000000"/>
                <w:sz w:val="20"/>
                <w:szCs w:val="20"/>
                <w:rtl w:val="0"/>
              </w:rPr>
              <w:t xml:space="preserve">Aspecto ambiental</w:t>
            </w:r>
          </w:p>
        </w:tc>
        <w:tc>
          <w:tcPr>
            <w:tcMar>
              <w:top w:w="100.0" w:type="dxa"/>
              <w:left w:w="100.0" w:type="dxa"/>
              <w:bottom w:w="100.0" w:type="dxa"/>
              <w:right w:w="100.0" w:type="dxa"/>
            </w:tcMar>
          </w:tcPr>
          <w:p w:rsidR="00000000" w:rsidDel="00000000" w:rsidP="00000000" w:rsidRDefault="00000000" w:rsidRPr="00000000" w14:paraId="000001B4">
            <w:pPr>
              <w:spacing w:after="120" w:line="240" w:lineRule="auto"/>
              <w:jc w:val="both"/>
              <w:rPr>
                <w:color w:val="000000"/>
                <w:sz w:val="20"/>
                <w:szCs w:val="20"/>
              </w:rPr>
            </w:pPr>
            <w:r w:rsidDel="00000000" w:rsidR="00000000" w:rsidRPr="00000000">
              <w:rPr>
                <w:sz w:val="20"/>
                <w:szCs w:val="20"/>
                <w:rtl w:val="0"/>
              </w:rPr>
              <w:t xml:space="preserve">Actividades humanas que tienen influencia sobre el entorno en donde se desarrollan.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5">
            <w:pPr>
              <w:spacing w:after="120" w:line="240" w:lineRule="auto"/>
              <w:jc w:val="both"/>
              <w:rPr>
                <w:color w:val="000000"/>
                <w:sz w:val="20"/>
                <w:szCs w:val="20"/>
              </w:rPr>
            </w:pPr>
            <w:r w:rsidDel="00000000" w:rsidR="00000000" w:rsidRPr="00000000">
              <w:rPr>
                <w:color w:val="000000"/>
                <w:sz w:val="20"/>
                <w:szCs w:val="20"/>
                <w:rtl w:val="0"/>
              </w:rPr>
              <w:t xml:space="preserve">Componentes Ambientales</w:t>
            </w:r>
          </w:p>
        </w:tc>
        <w:tc>
          <w:tcPr>
            <w:tcMar>
              <w:top w:w="100.0" w:type="dxa"/>
              <w:left w:w="100.0" w:type="dxa"/>
              <w:bottom w:w="100.0" w:type="dxa"/>
              <w:right w:w="100.0" w:type="dxa"/>
            </w:tcMar>
          </w:tcPr>
          <w:p w:rsidR="00000000" w:rsidDel="00000000" w:rsidP="00000000" w:rsidRDefault="00000000" w:rsidRPr="00000000" w14:paraId="000001B6">
            <w:pPr>
              <w:spacing w:after="120" w:line="240" w:lineRule="auto"/>
              <w:jc w:val="both"/>
              <w:rPr>
                <w:color w:val="000000"/>
                <w:sz w:val="20"/>
                <w:szCs w:val="20"/>
              </w:rPr>
            </w:pPr>
            <w:r w:rsidDel="00000000" w:rsidR="00000000" w:rsidRPr="00000000">
              <w:rPr>
                <w:color w:val="000000"/>
                <w:sz w:val="20"/>
                <w:szCs w:val="20"/>
                <w:rtl w:val="0"/>
              </w:rPr>
              <w:t xml:space="preserve">Elementos, factores o recursos naturales que presentan interacciones entre </w:t>
            </w:r>
            <w:r w:rsidDel="00000000" w:rsidR="00000000" w:rsidRPr="00000000">
              <w:rPr>
                <w:sz w:val="20"/>
                <w:szCs w:val="20"/>
                <w:rtl w:val="0"/>
              </w:rPr>
              <w:t xml:space="preserve">sí, lo</w:t>
            </w:r>
            <w:r w:rsidDel="00000000" w:rsidR="00000000" w:rsidRPr="00000000">
              <w:rPr>
                <w:color w:val="000000"/>
                <w:sz w:val="20"/>
                <w:szCs w:val="20"/>
                <w:rtl w:val="0"/>
              </w:rPr>
              <w:t xml:space="preserve"> cual permite que se genere la vida en nuestro planeta.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7">
            <w:pPr>
              <w:spacing w:after="120" w:line="240" w:lineRule="auto"/>
              <w:jc w:val="both"/>
              <w:rPr>
                <w:color w:val="000000"/>
                <w:sz w:val="20"/>
                <w:szCs w:val="20"/>
              </w:rPr>
            </w:pPr>
            <w:r w:rsidDel="00000000" w:rsidR="00000000" w:rsidRPr="00000000">
              <w:rPr>
                <w:sz w:val="20"/>
                <w:szCs w:val="20"/>
                <w:rtl w:val="0"/>
              </w:rPr>
              <w:t xml:space="preserve">Impacto ambiental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8">
            <w:pPr>
              <w:spacing w:after="120" w:line="240" w:lineRule="auto"/>
              <w:jc w:val="both"/>
              <w:rPr>
                <w:color w:val="000000"/>
                <w:sz w:val="20"/>
                <w:szCs w:val="20"/>
              </w:rPr>
            </w:pPr>
            <w:r w:rsidDel="00000000" w:rsidR="00000000" w:rsidRPr="00000000">
              <w:rPr>
                <w:sz w:val="20"/>
                <w:szCs w:val="20"/>
                <w:rtl w:val="0"/>
              </w:rPr>
              <w:t xml:space="preserve">Consecuencias de las actividades humanas que repercuten sobre el medio ambiente generando un impacto ambiental en el entorno en el cual operan ya sea positivo o negativo, el cual incluye el aire, el agua, el suelo, la flora, la fauna, los seres humanos y sus interrelaciones.</w:t>
            </w:r>
            <w:r w:rsidDel="00000000" w:rsidR="00000000" w:rsidRPr="00000000">
              <w:rPr>
                <w:rtl w:val="0"/>
              </w:rPr>
            </w:r>
          </w:p>
        </w:tc>
      </w:tr>
      <w:tr>
        <w:trPr>
          <w:cantSplit w:val="0"/>
          <w:trHeight w:val="610" w:hRule="atLeast"/>
          <w:tblHeader w:val="0"/>
        </w:trPr>
        <w:tc>
          <w:tcPr>
            <w:tcMar>
              <w:top w:w="100.0" w:type="dxa"/>
              <w:left w:w="100.0" w:type="dxa"/>
              <w:bottom w:w="100.0" w:type="dxa"/>
              <w:right w:w="100.0" w:type="dxa"/>
            </w:tcMar>
          </w:tcPr>
          <w:p w:rsidR="00000000" w:rsidDel="00000000" w:rsidP="00000000" w:rsidRDefault="00000000" w:rsidRPr="00000000" w14:paraId="000001B9">
            <w:pPr>
              <w:spacing w:after="120" w:line="240" w:lineRule="auto"/>
              <w:jc w:val="both"/>
              <w:rPr>
                <w:color w:val="000000"/>
                <w:sz w:val="20"/>
                <w:szCs w:val="20"/>
              </w:rPr>
            </w:pPr>
            <w:r w:rsidDel="00000000" w:rsidR="00000000" w:rsidRPr="00000000">
              <w:rPr>
                <w:color w:val="000000"/>
                <w:sz w:val="20"/>
                <w:szCs w:val="20"/>
                <w:rtl w:val="0"/>
              </w:rPr>
              <w:t xml:space="preserve">Leyes ambientales</w:t>
            </w:r>
          </w:p>
        </w:tc>
        <w:tc>
          <w:tcPr>
            <w:tcMar>
              <w:top w:w="100.0" w:type="dxa"/>
              <w:left w:w="100.0" w:type="dxa"/>
              <w:bottom w:w="100.0" w:type="dxa"/>
              <w:right w:w="100.0" w:type="dxa"/>
            </w:tcMa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120" w:line="240" w:lineRule="auto"/>
              <w:jc w:val="both"/>
              <w:rPr>
                <w:color w:val="000000"/>
                <w:sz w:val="20"/>
                <w:szCs w:val="20"/>
              </w:rPr>
            </w:pPr>
            <w:r w:rsidDel="00000000" w:rsidR="00000000" w:rsidRPr="00000000">
              <w:rPr>
                <w:color w:val="000000"/>
                <w:sz w:val="20"/>
                <w:szCs w:val="20"/>
                <w:rtl w:val="0"/>
              </w:rPr>
              <w:t xml:space="preserve">Corresponden a los principios y normas que buscan la protección, conservación, recuperación del medio ambiente y preservación de los recursos naturales.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B">
            <w:pPr>
              <w:spacing w:after="120" w:line="240" w:lineRule="auto"/>
              <w:jc w:val="both"/>
              <w:rPr>
                <w:color w:val="000000"/>
                <w:sz w:val="20"/>
                <w:szCs w:val="20"/>
              </w:rPr>
            </w:pPr>
            <w:r w:rsidDel="00000000" w:rsidR="00000000" w:rsidRPr="00000000">
              <w:rPr>
                <w:color w:val="000000"/>
                <w:sz w:val="20"/>
                <w:szCs w:val="20"/>
                <w:rtl w:val="0"/>
              </w:rPr>
              <w:t xml:space="preserve">Matriz aspectos e impactos</w:t>
            </w:r>
          </w:p>
        </w:tc>
        <w:tc>
          <w:tcPr>
            <w:tcMar>
              <w:top w:w="100.0" w:type="dxa"/>
              <w:left w:w="100.0" w:type="dxa"/>
              <w:bottom w:w="100.0" w:type="dxa"/>
              <w:right w:w="100.0" w:type="dxa"/>
            </w:tcMar>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120" w:line="240" w:lineRule="auto"/>
              <w:jc w:val="both"/>
              <w:rPr>
                <w:color w:val="000000"/>
                <w:sz w:val="20"/>
                <w:szCs w:val="20"/>
              </w:rPr>
            </w:pPr>
            <w:r w:rsidDel="00000000" w:rsidR="00000000" w:rsidRPr="00000000">
              <w:rPr>
                <w:color w:val="000000"/>
                <w:sz w:val="20"/>
                <w:szCs w:val="20"/>
                <w:rtl w:val="0"/>
              </w:rPr>
              <w:t xml:space="preserve">Base fundamental para la toma de decisiones frente a los impactos ambientales que se determinen y evalúen dentro de la organización.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D">
            <w:pPr>
              <w:spacing w:after="120" w:line="240" w:lineRule="auto"/>
              <w:jc w:val="both"/>
              <w:rPr>
                <w:color w:val="000000"/>
                <w:sz w:val="20"/>
                <w:szCs w:val="20"/>
              </w:rPr>
            </w:pPr>
            <w:r w:rsidDel="00000000" w:rsidR="00000000" w:rsidRPr="00000000">
              <w:rPr>
                <w:color w:val="000000"/>
                <w:sz w:val="20"/>
                <w:szCs w:val="20"/>
                <w:rtl w:val="0"/>
              </w:rPr>
              <w:t xml:space="preserve">Resolución Ambiental</w:t>
            </w:r>
          </w:p>
        </w:tc>
        <w:tc>
          <w:tcPr>
            <w:tcMar>
              <w:top w:w="100.0" w:type="dxa"/>
              <w:left w:w="100.0" w:type="dxa"/>
              <w:bottom w:w="100.0" w:type="dxa"/>
              <w:right w:w="100.0" w:type="dxa"/>
            </w:tcMar>
          </w:tcPr>
          <w:p w:rsidR="00000000" w:rsidDel="00000000" w:rsidP="00000000" w:rsidRDefault="00000000" w:rsidRPr="00000000" w14:paraId="000001BE">
            <w:pPr>
              <w:spacing w:after="120" w:line="240" w:lineRule="auto"/>
              <w:jc w:val="both"/>
              <w:rPr>
                <w:color w:val="000000"/>
                <w:sz w:val="20"/>
                <w:szCs w:val="20"/>
              </w:rPr>
            </w:pPr>
            <w:r w:rsidDel="00000000" w:rsidR="00000000" w:rsidRPr="00000000">
              <w:rPr>
                <w:color w:val="000000"/>
                <w:sz w:val="20"/>
                <w:szCs w:val="20"/>
                <w:rtl w:val="0"/>
              </w:rPr>
              <w:t xml:space="preserve">Lineamientos que la autoridad requiere para la elaboración y ejecución de los estudios ambientales que deben ser presentados ante las autoridades.</w:t>
            </w:r>
          </w:p>
        </w:tc>
      </w:tr>
    </w:tbl>
    <w:p w:rsidR="00000000" w:rsidDel="00000000" w:rsidP="00000000" w:rsidRDefault="00000000" w:rsidRPr="00000000" w14:paraId="000001BF">
      <w:pPr>
        <w:spacing w:after="120" w:line="240" w:lineRule="auto"/>
        <w:jc w:val="both"/>
        <w:rPr>
          <w:color w:val="000000"/>
          <w:sz w:val="20"/>
          <w:szCs w:val="20"/>
        </w:rPr>
      </w:pPr>
      <w:r w:rsidDel="00000000" w:rsidR="00000000" w:rsidRPr="00000000">
        <w:rPr>
          <w:rtl w:val="0"/>
        </w:rPr>
      </w:r>
    </w:p>
    <w:p w:rsidR="00000000" w:rsidDel="00000000" w:rsidP="00000000" w:rsidRDefault="00000000" w:rsidRPr="00000000" w14:paraId="000001C0">
      <w:pPr>
        <w:numPr>
          <w:ilvl w:val="0"/>
          <w:numId w:val="4"/>
        </w:numPr>
        <w:pBdr>
          <w:top w:space="0" w:sz="0" w:val="nil"/>
          <w:left w:space="0" w:sz="0" w:val="nil"/>
          <w:bottom w:space="0" w:sz="0" w:val="nil"/>
          <w:right w:space="0" w:sz="0" w:val="nil"/>
          <w:between w:space="0" w:sz="0" w:val="nil"/>
        </w:pBdr>
        <w:spacing w:after="120" w:line="24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w:t>
      </w:r>
    </w:p>
    <w:p w:rsidR="00000000" w:rsidDel="00000000" w:rsidP="00000000" w:rsidRDefault="00000000" w:rsidRPr="00000000" w14:paraId="000001C1">
      <w:pPr>
        <w:spacing w:line="480" w:lineRule="auto"/>
        <w:ind w:left="141.73228346456688"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Alcaldía de Ibagué. (s.f.). Lección 1: Concepto de participación comunitaria. En Participación comunitaria. Recuperado el 31 de mayo, 2022, de</w:t>
      </w:r>
      <w:hyperlink r:id="rId54">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color w:val="1155cc"/>
          <w:sz w:val="24"/>
          <w:szCs w:val="24"/>
          <w:u w:val="single"/>
          <w:rtl w:val="0"/>
        </w:rPr>
        <w:t xml:space="preserve">https://ibague.gov.co/portal/admin/archivos/formacionVirtual/participacioncomunitaria/contenido/pdf/Unidad1Leccion1.pdf</w:t>
      </w:r>
    </w:p>
    <w:p w:rsidR="00000000" w:rsidDel="00000000" w:rsidP="00000000" w:rsidRDefault="00000000" w:rsidRPr="00000000" w14:paraId="000001C2">
      <w:pPr>
        <w:spacing w:line="480" w:lineRule="auto"/>
        <w:ind w:left="141.73228346456688" w:firstLine="0"/>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1C3">
      <w:pPr>
        <w:spacing w:line="480" w:lineRule="auto"/>
        <w:ind w:left="141.73228346456688"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Alfonso Ávila, N. Z. H. (2014). Principales normas ambientales colombianas. Universidad EAN.</w:t>
      </w:r>
      <w:hyperlink r:id="rId55">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color w:val="1155cc"/>
          <w:sz w:val="24"/>
          <w:szCs w:val="24"/>
          <w:u w:val="single"/>
          <w:rtl w:val="0"/>
        </w:rPr>
        <w:t xml:space="preserve">https://files.core.ac.uk/pdf/1162/74477868.pdf</w:t>
      </w:r>
    </w:p>
    <w:p w:rsidR="00000000" w:rsidDel="00000000" w:rsidP="00000000" w:rsidRDefault="00000000" w:rsidRPr="00000000" w14:paraId="000001C4">
      <w:pPr>
        <w:spacing w:line="480" w:lineRule="auto"/>
        <w:ind w:left="141.73228346456688" w:firstLine="0"/>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1C5">
      <w:pPr>
        <w:spacing w:line="480" w:lineRule="auto"/>
        <w:ind w:left="141.73228346456688"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Carrillo Roa, J. D. y Cacua Peñaloza, S. C. (2019). Educación ambiental en Colombia: hacia un óptimo desarrollo sostenible. Dialéctica, 15(1).</w:t>
      </w:r>
      <w:hyperlink r:id="rId5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color w:val="1155cc"/>
          <w:sz w:val="24"/>
          <w:szCs w:val="24"/>
          <w:u w:val="single"/>
          <w:rtl w:val="0"/>
        </w:rPr>
        <w:t xml:space="preserve">http://portal.amelica.org/ameli/jatsRepo/88/88741012/html/</w:t>
      </w:r>
    </w:p>
    <w:p w:rsidR="00000000" w:rsidDel="00000000" w:rsidP="00000000" w:rsidRDefault="00000000" w:rsidRPr="00000000" w14:paraId="000001C6">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line="480" w:lineRule="auto"/>
        <w:ind w:left="141.73228346456688"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Comisión Económica para América Latina y el Caribe. (s.f.). Acerca de desarrollo sostenible. Naciones Unidas. Recuperado el 30 de mayo, 2022, de</w:t>
      </w:r>
      <w:hyperlink r:id="rId5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color w:val="1155cc"/>
          <w:sz w:val="24"/>
          <w:szCs w:val="24"/>
          <w:u w:val="single"/>
          <w:rtl w:val="0"/>
        </w:rPr>
        <w:t xml:space="preserve">https://www.cepal.org/es/temas/desarrollo-sostenible/acerca-desarrollo-sostenible</w:t>
      </w:r>
    </w:p>
    <w:p w:rsidR="00000000" w:rsidDel="00000000" w:rsidP="00000000" w:rsidRDefault="00000000" w:rsidRPr="00000000" w14:paraId="000001C8">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Decreto 1791 de 1996. Por medio del cual se establece el régimen de aprovechamiento forestal.4 de octubre de 1996. D.O. No. 42894.</w:t>
      </w:r>
    </w:p>
    <w:p w:rsidR="00000000" w:rsidDel="00000000" w:rsidP="00000000" w:rsidRDefault="00000000" w:rsidRPr="00000000" w14:paraId="000001CA">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Decreto 2820 de 2010. Por el cual se reglamenta el Título VIII de la Ley 99 de 1993 sobre licencias ambientales. 5 de agosto de 2010. D.O. No. 47792.</w:t>
      </w:r>
    </w:p>
    <w:p w:rsidR="00000000" w:rsidDel="00000000" w:rsidP="00000000" w:rsidRDefault="00000000" w:rsidRPr="00000000" w14:paraId="000001CC">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Decreto 283 de 1990. por el cual se reglamenta el almacenamiento, manejo, transporte, distribución de combustibles líquidos derivados del petróleo y el transporte por carrotanques de petróleo crudo. 30 de enero de 1990. D.O. No. 39165.</w:t>
      </w:r>
    </w:p>
    <w:p w:rsidR="00000000" w:rsidDel="00000000" w:rsidP="00000000" w:rsidRDefault="00000000" w:rsidRPr="00000000" w14:paraId="000001CE">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Decreto 870 de 2017. Por el cual se establece el pago por servicios ambientales y otros incentivos a la conservación. 25 de mayo de 2017. D.O. No. 50244.</w:t>
      </w:r>
    </w:p>
    <w:p w:rsidR="00000000" w:rsidDel="00000000" w:rsidP="00000000" w:rsidRDefault="00000000" w:rsidRPr="00000000" w14:paraId="000001D0">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480" w:lineRule="auto"/>
        <w:ind w:left="141.73228346456688"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Delgado Álvarez, C. y Palacios Peña, P. (s.f.). Técnicas educativas. Universidad del Azuay. Recuperado el 31 de mayo, 2022, de</w:t>
      </w:r>
      <w:hyperlink r:id="rId5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color w:val="1155cc"/>
          <w:sz w:val="24"/>
          <w:szCs w:val="24"/>
          <w:u w:val="single"/>
          <w:rtl w:val="0"/>
        </w:rPr>
        <w:t xml:space="preserve">https://www.uazuay.edu.ec/sites/default/files/public/TECNICAS-EDUCATIVAS.pdf</w:t>
      </w:r>
    </w:p>
    <w:p w:rsidR="00000000" w:rsidDel="00000000" w:rsidP="00000000" w:rsidRDefault="00000000" w:rsidRPr="00000000" w14:paraId="000001D2">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Ley 134 de 1994. Por la cual se dictan normas sobre mecanismos de participación ciudadana. 31 de mayo de 1994. D.O. No. 41373.</w:t>
      </w:r>
    </w:p>
    <w:p w:rsidR="00000000" w:rsidDel="00000000" w:rsidP="00000000" w:rsidRDefault="00000000" w:rsidRPr="00000000" w14:paraId="000001D4">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Ley 23 de 1973. Por la cual se conceden facultades extraordinarias al Presidente de la República para expedir el Código de Recursos Naturales y de Protección al Medio Ambiente y se dictan otras disposiciones. 19 de diciembre de 1973. D.O. No. 34001.</w:t>
      </w:r>
    </w:p>
    <w:p w:rsidR="00000000" w:rsidDel="00000000" w:rsidP="00000000" w:rsidRDefault="00000000" w:rsidRPr="00000000" w14:paraId="000001D6">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Ley 29 de 1992. Por medio de la cual se aprueba el "Protocolo de Montreal relativo a las sustancias agotadoras de la capa de ozono", suscrito en Montreal el 16 de septiembre de 1987, con sus enmiendas adoptadas en Londres el 29 de junio de 1990 y en Nairobi el 21 de junio de 1991. 28 de diciembre de 1992. D.O. No. 40699.</w:t>
      </w:r>
    </w:p>
    <w:p w:rsidR="00000000" w:rsidDel="00000000" w:rsidP="00000000" w:rsidRDefault="00000000" w:rsidRPr="00000000" w14:paraId="000001D8">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Ley 388 de 1997. Por la cual se modifican la Ley 9ª de 1989 y la Ley 3ª de 1991 y se dictan otras disposiciones. 18 de julio de 1997. D.O. No. 43091.</w:t>
      </w:r>
    </w:p>
    <w:p w:rsidR="00000000" w:rsidDel="00000000" w:rsidP="00000000" w:rsidRDefault="00000000" w:rsidRPr="00000000" w14:paraId="000001DA">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Ley 491 de 1999. Por la cual se establece el Seguro Ecológico, se modifica el Código Penal y se dictan otras disposiciones. 13 de enero de 1999. D.O. No. 43477.</w:t>
      </w:r>
    </w:p>
    <w:p w:rsidR="00000000" w:rsidDel="00000000" w:rsidP="00000000" w:rsidRDefault="00000000" w:rsidRPr="00000000" w14:paraId="000001DC">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Ley 99 de 1993. Por la cual se crea el Ministerio del Medio Ambiente, se reordena el Sector Público encargado de la gestión y conservación del medio ambiente y los recursos naturales renovables, se organiza el Sistema Nacional Ambiental, SINA, y se dictan otras disposiciones. 22 de diciembre de 1993. D.O. No. 41146.</w:t>
      </w:r>
    </w:p>
    <w:p w:rsidR="00000000" w:rsidDel="00000000" w:rsidP="00000000" w:rsidRDefault="00000000" w:rsidRPr="00000000" w14:paraId="000001DE">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480" w:lineRule="auto"/>
        <w:ind w:left="141.73228346456688"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Ministerio de Ambiente y Desarrollo Sostenible. (s.f.). Programa Nacional de Promotoría Ambiental Comunitaria. Minambiente. Recuperado el 30 de mayo, 2022, de</w:t>
      </w:r>
      <w:hyperlink r:id="rId59">
        <w:r w:rsidDel="00000000" w:rsidR="00000000" w:rsidRPr="00000000">
          <w:rPr>
            <w:rFonts w:ascii="Times New Roman" w:cs="Times New Roman" w:eastAsia="Times New Roman" w:hAnsi="Times New Roman"/>
            <w:sz w:val="24"/>
            <w:szCs w:val="24"/>
            <w:rtl w:val="0"/>
          </w:rPr>
          <w:t xml:space="preserve"> </w:t>
        </w:r>
      </w:hyperlink>
      <w:hyperlink r:id="rId60">
        <w:r w:rsidDel="00000000" w:rsidR="00000000" w:rsidRPr="00000000">
          <w:rPr>
            <w:rFonts w:ascii="Times New Roman" w:cs="Times New Roman" w:eastAsia="Times New Roman" w:hAnsi="Times New Roman"/>
            <w:color w:val="1155cc"/>
            <w:sz w:val="24"/>
            <w:szCs w:val="24"/>
            <w:u w:val="single"/>
            <w:rtl w:val="0"/>
          </w:rPr>
          <w:t xml:space="preserve">https://archivo.minambiente.gov.co/index.php/ordenamiento-ambiental-territorial-y-coordinacion-del-sina/educacion-y-participacion/programa-nacional-de-promotoria-ambiental-comunitaria</w:t>
        </w:r>
      </w:hyperlink>
      <w:r w:rsidDel="00000000" w:rsidR="00000000" w:rsidRPr="00000000">
        <w:rPr>
          <w:rtl w:val="0"/>
        </w:rPr>
      </w:r>
    </w:p>
    <w:p w:rsidR="00000000" w:rsidDel="00000000" w:rsidP="00000000" w:rsidRDefault="00000000" w:rsidRPr="00000000" w14:paraId="000001E0">
      <w:pPr>
        <w:spacing w:line="480" w:lineRule="auto"/>
        <w:ind w:left="141.73228346456688" w:firstLine="0"/>
        <w:jc w:val="both"/>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1E1">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1023 de 2005. Por la cual se adoptan guías ambientales como instrumento de autogestión y autorregulación. 4 de agosto de 2005. D.O. No. 45990.</w:t>
      </w:r>
    </w:p>
    <w:p w:rsidR="00000000" w:rsidDel="00000000" w:rsidP="00000000" w:rsidRDefault="00000000" w:rsidRPr="00000000" w14:paraId="000001E2">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1447 de 2018. Por la cual se reglamenta el sistema de monitoreo, reporte y verificación de las acciones de mitigación a nivel nacional de que trata el artículo 175 de la Ley 1753 de 2015, y se dictan otras disposiciones. 2 de agosto de 2018. D.O. No. 50673.</w:t>
      </w:r>
    </w:p>
    <w:p w:rsidR="00000000" w:rsidDel="00000000" w:rsidP="00000000" w:rsidRDefault="00000000" w:rsidRPr="00000000" w14:paraId="000001E4">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1561 de 2019. Por la cual se adoptan los términos de referencia para la elaboración del Estudio de Impacto Ambiental (EIA), requerido para el trámite de la licencia ambiental de los proyectos de explotación de materiales de construcción, amparados en autorizaciones mineras temporales, objetivos al mantenimiento, mejoramiento y rehabilitación de vías terciarias y para el programa Colombia Rural y otras adopciones. 9 de octubre de 2019. D.O. No. 51102.</w:t>
      </w:r>
    </w:p>
    <w:p w:rsidR="00000000" w:rsidDel="00000000" w:rsidP="00000000" w:rsidRDefault="00000000" w:rsidRPr="00000000" w14:paraId="000001E6">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2064 de 2010.</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Por la cual se reglamentan las medidas posteriores a la aprehensión preventiva, restitución o decomiso de especímenes de especies silvestres de Fauna y Flora Terrestre y Acuática y se dictan otras disposiciones. 26 de octubre de 2010. D.O. No. 47874.</w:t>
      </w:r>
    </w:p>
    <w:p w:rsidR="00000000" w:rsidDel="00000000" w:rsidP="00000000" w:rsidRDefault="00000000" w:rsidRPr="00000000" w14:paraId="000001E8">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2210 de 2018. Por medio de la cual se reglamenta el uso del Sello Minero Ambiental Colombiano. 21 de noviembre de 2018. D.O. No. 50786.</w:t>
      </w:r>
    </w:p>
    <w:p w:rsidR="00000000" w:rsidDel="00000000" w:rsidP="00000000" w:rsidRDefault="00000000" w:rsidRPr="00000000" w14:paraId="000001EA">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260 de 2011. Por la cual se fijan las tarifas para el cobro de los servicios de evaluación y seguimiento de licencias, permisos, autorizaciones y demás instrumentos de control y manejo ambiental y se dictan otras disposiciones. 29 de diciembre de 2011. D.O. No. 48297.</w:t>
      </w:r>
    </w:p>
    <w:p w:rsidR="00000000" w:rsidDel="00000000" w:rsidP="00000000" w:rsidRDefault="00000000" w:rsidRPr="00000000" w14:paraId="000001EC">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Resolución 689 de 2016. Por la cual se adopta el reglamento técnico que establece los límites máximos de fósforo y la biodegradabilidad de los tensoactivos presentes en detergentes y jabones, y se dictan otras disposiciones. 5 de noviembre de 2016. D.O. No. 49864.</w:t>
      </w:r>
    </w:p>
    <w:p w:rsidR="00000000" w:rsidDel="00000000" w:rsidP="00000000" w:rsidRDefault="00000000" w:rsidRPr="00000000" w14:paraId="000001EE">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line="480" w:lineRule="auto"/>
        <w:ind w:left="141.7322834645668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numPr>
          <w:ilvl w:val="0"/>
          <w:numId w:val="4"/>
        </w:numPr>
        <w:pBdr>
          <w:top w:space="0" w:sz="0" w:val="nil"/>
          <w:left w:space="0" w:sz="0" w:val="nil"/>
          <w:bottom w:space="0" w:sz="0" w:val="nil"/>
          <w:right w:space="0" w:sz="0" w:val="nil"/>
          <w:between w:space="0" w:sz="0" w:val="nil"/>
        </w:pBdr>
        <w:spacing w:after="120" w:line="24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F8">
      <w:pPr>
        <w:spacing w:after="120" w:line="240" w:lineRule="auto"/>
        <w:jc w:val="both"/>
        <w:rPr>
          <w:b w:val="1"/>
          <w:color w:val="000000"/>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F9">
            <w:pPr>
              <w:spacing w:after="120" w:line="240" w:lineRule="auto"/>
              <w:jc w:val="both"/>
              <w:rPr>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1FA">
            <w:pPr>
              <w:spacing w:after="120" w:line="240" w:lineRule="auto"/>
              <w:jc w:val="both"/>
              <w:rPr>
                <w:b w:val="1"/>
                <w:color w:val="000000"/>
                <w:sz w:val="20"/>
                <w:szCs w:val="20"/>
              </w:rPr>
            </w:pPr>
            <w:r w:rsidDel="00000000" w:rsidR="00000000" w:rsidRPr="00000000">
              <w:rPr>
                <w:b w:val="1"/>
                <w:color w:val="000000"/>
                <w:sz w:val="20"/>
                <w:szCs w:val="20"/>
                <w:rtl w:val="0"/>
              </w:rPr>
              <w:t xml:space="preserve">Nombre</w:t>
            </w:r>
          </w:p>
        </w:tc>
        <w:tc>
          <w:tcPr>
            <w:vAlign w:val="center"/>
          </w:tcPr>
          <w:p w:rsidR="00000000" w:rsidDel="00000000" w:rsidP="00000000" w:rsidRDefault="00000000" w:rsidRPr="00000000" w14:paraId="000001FB">
            <w:pPr>
              <w:spacing w:after="120" w:line="240" w:lineRule="auto"/>
              <w:jc w:val="both"/>
              <w:rPr>
                <w:b w:val="1"/>
                <w:color w:val="000000"/>
                <w:sz w:val="20"/>
                <w:szCs w:val="20"/>
              </w:rPr>
            </w:pPr>
            <w:r w:rsidDel="00000000" w:rsidR="00000000" w:rsidRPr="00000000">
              <w:rPr>
                <w:b w:val="1"/>
                <w:color w:val="000000"/>
                <w:sz w:val="20"/>
                <w:szCs w:val="20"/>
                <w:rtl w:val="0"/>
              </w:rPr>
              <w:t xml:space="preserve">Cargo</w:t>
            </w:r>
          </w:p>
        </w:tc>
        <w:tc>
          <w:tcPr>
            <w:vAlign w:val="center"/>
          </w:tcPr>
          <w:p w:rsidR="00000000" w:rsidDel="00000000" w:rsidP="00000000" w:rsidRDefault="00000000" w:rsidRPr="00000000" w14:paraId="000001FC">
            <w:pPr>
              <w:spacing w:after="120" w:line="240" w:lineRule="auto"/>
              <w:jc w:val="both"/>
              <w:rPr>
                <w:b w:val="1"/>
                <w:color w:val="000000"/>
                <w:sz w:val="20"/>
                <w:szCs w:val="20"/>
              </w:rPr>
            </w:pPr>
            <w:r w:rsidDel="00000000" w:rsidR="00000000" w:rsidRPr="00000000">
              <w:rPr>
                <w:b w:val="1"/>
                <w:color w:val="000000"/>
                <w:sz w:val="20"/>
                <w:szCs w:val="20"/>
                <w:rtl w:val="0"/>
              </w:rPr>
              <w:t xml:space="preserve">Dependencia</w:t>
            </w:r>
          </w:p>
          <w:p w:rsidR="00000000" w:rsidDel="00000000" w:rsidP="00000000" w:rsidRDefault="00000000" w:rsidRPr="00000000" w14:paraId="000001FD">
            <w:pPr>
              <w:spacing w:after="120" w:line="240" w:lineRule="auto"/>
              <w:jc w:val="both"/>
              <w:rPr>
                <w:b w:val="1"/>
                <w:i w:val="1"/>
                <w:color w:val="000000"/>
                <w:sz w:val="20"/>
                <w:szCs w:val="20"/>
              </w:rPr>
            </w:pPr>
            <w:r w:rsidDel="00000000" w:rsidR="00000000" w:rsidRPr="00000000">
              <w:rPr>
                <w:b w:val="1"/>
                <w:i w:val="1"/>
                <w:color w:val="000000"/>
                <w:sz w:val="20"/>
                <w:szCs w:val="20"/>
                <w:rtl w:val="0"/>
              </w:rPr>
              <w:t xml:space="preserve">(Para el SENA indicar Regional y Centro de Formación)</w:t>
            </w:r>
          </w:p>
        </w:tc>
        <w:tc>
          <w:tcPr>
            <w:vAlign w:val="center"/>
          </w:tcPr>
          <w:p w:rsidR="00000000" w:rsidDel="00000000" w:rsidP="00000000" w:rsidRDefault="00000000" w:rsidRPr="00000000" w14:paraId="000001FE">
            <w:pPr>
              <w:spacing w:after="120" w:line="240" w:lineRule="auto"/>
              <w:jc w:val="both"/>
              <w:rPr>
                <w:b w:val="1"/>
                <w:color w:val="000000"/>
                <w:sz w:val="20"/>
                <w:szCs w:val="20"/>
              </w:rPr>
            </w:pPr>
            <w:r w:rsidDel="00000000" w:rsidR="00000000" w:rsidRPr="00000000">
              <w:rPr>
                <w:b w:val="1"/>
                <w:color w:val="000000"/>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FF">
            <w:pPr>
              <w:spacing w:after="120" w:line="240" w:lineRule="auto"/>
              <w:jc w:val="both"/>
              <w:rPr>
                <w:b w:val="1"/>
                <w:color w:val="000000"/>
                <w:sz w:val="20"/>
                <w:szCs w:val="20"/>
              </w:rPr>
            </w:pPr>
            <w:bookmarkStart w:colFirst="0" w:colLast="0" w:name="_heading=h.1fob9te" w:id="1"/>
            <w:bookmarkEnd w:id="1"/>
            <w:r w:rsidDel="00000000" w:rsidR="00000000" w:rsidRPr="00000000">
              <w:rPr>
                <w:b w:val="1"/>
                <w:color w:val="000000"/>
                <w:sz w:val="20"/>
                <w:szCs w:val="20"/>
                <w:rtl w:val="0"/>
              </w:rPr>
              <w:t xml:space="preserve">Autor (es)</w:t>
            </w:r>
          </w:p>
        </w:tc>
        <w:tc>
          <w:tcPr/>
          <w:p w:rsidR="00000000" w:rsidDel="00000000" w:rsidP="00000000" w:rsidRDefault="00000000" w:rsidRPr="00000000" w14:paraId="00000200">
            <w:pPr>
              <w:spacing w:after="120" w:line="240" w:lineRule="auto"/>
              <w:jc w:val="both"/>
              <w:rPr>
                <w:b w:val="1"/>
                <w:color w:val="000000"/>
                <w:sz w:val="20"/>
                <w:szCs w:val="20"/>
              </w:rPr>
            </w:pPr>
            <w:r w:rsidDel="00000000" w:rsidR="00000000" w:rsidRPr="00000000">
              <w:rPr>
                <w:color w:val="000000"/>
                <w:sz w:val="20"/>
                <w:szCs w:val="20"/>
                <w:rtl w:val="0"/>
              </w:rPr>
              <w:t xml:space="preserve">Víctor Julián Ardila</w:t>
            </w:r>
            <w:r w:rsidDel="00000000" w:rsidR="00000000" w:rsidRPr="00000000">
              <w:rPr>
                <w:rtl w:val="0"/>
              </w:rPr>
            </w:r>
          </w:p>
        </w:tc>
        <w:tc>
          <w:tcPr/>
          <w:p w:rsidR="00000000" w:rsidDel="00000000" w:rsidP="00000000" w:rsidRDefault="00000000" w:rsidRPr="00000000" w14:paraId="00000201">
            <w:pPr>
              <w:spacing w:after="120" w:line="240" w:lineRule="auto"/>
              <w:jc w:val="both"/>
              <w:rPr>
                <w:b w:val="1"/>
                <w:color w:val="000000"/>
                <w:sz w:val="20"/>
                <w:szCs w:val="20"/>
              </w:rPr>
            </w:pPr>
            <w:r w:rsidDel="00000000" w:rsidR="00000000" w:rsidRPr="00000000">
              <w:rPr>
                <w:color w:val="000000"/>
                <w:sz w:val="20"/>
                <w:szCs w:val="20"/>
                <w:rtl w:val="0"/>
              </w:rPr>
              <w:t xml:space="preserve">Experto temático</w:t>
            </w:r>
            <w:r w:rsidDel="00000000" w:rsidR="00000000" w:rsidRPr="00000000">
              <w:rPr>
                <w:rtl w:val="0"/>
              </w:rPr>
            </w:r>
          </w:p>
        </w:tc>
        <w:tc>
          <w:tcPr/>
          <w:p w:rsidR="00000000" w:rsidDel="00000000" w:rsidP="00000000" w:rsidRDefault="00000000" w:rsidRPr="00000000" w14:paraId="00000202">
            <w:pPr>
              <w:spacing w:after="120" w:line="240" w:lineRule="auto"/>
              <w:jc w:val="both"/>
              <w:rPr>
                <w:b w:val="1"/>
                <w:color w:val="000000"/>
                <w:sz w:val="20"/>
                <w:szCs w:val="20"/>
              </w:rPr>
            </w:pPr>
            <w:r w:rsidDel="00000000" w:rsidR="00000000" w:rsidRPr="00000000">
              <w:rPr>
                <w:color w:val="000000"/>
                <w:sz w:val="20"/>
                <w:szCs w:val="20"/>
                <w:rtl w:val="0"/>
              </w:rPr>
              <w:t xml:space="preserve">Centro Agropecuario La Granja - Regional Tolima</w:t>
            </w:r>
            <w:r w:rsidDel="00000000" w:rsidR="00000000" w:rsidRPr="00000000">
              <w:rPr>
                <w:rtl w:val="0"/>
              </w:rPr>
            </w:r>
          </w:p>
        </w:tc>
        <w:tc>
          <w:tcPr/>
          <w:p w:rsidR="00000000" w:rsidDel="00000000" w:rsidP="00000000" w:rsidRDefault="00000000" w:rsidRPr="00000000" w14:paraId="00000203">
            <w:pPr>
              <w:spacing w:after="120" w:line="240" w:lineRule="auto"/>
              <w:jc w:val="both"/>
              <w:rPr>
                <w:b w:val="1"/>
                <w:color w:val="000000"/>
                <w:sz w:val="20"/>
                <w:szCs w:val="20"/>
              </w:rPr>
            </w:pPr>
            <w:r w:rsidDel="00000000" w:rsidR="00000000" w:rsidRPr="00000000">
              <w:rPr>
                <w:color w:val="000000"/>
                <w:sz w:val="20"/>
                <w:szCs w:val="20"/>
                <w:rtl w:val="0"/>
              </w:rPr>
              <w:t xml:space="preserve">Mayo de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205">
            <w:pPr>
              <w:spacing w:after="120" w:line="240" w:lineRule="auto"/>
              <w:jc w:val="both"/>
              <w:rPr>
                <w:b w:val="1"/>
                <w:color w:val="000000"/>
                <w:sz w:val="20"/>
                <w:szCs w:val="20"/>
              </w:rPr>
            </w:pPr>
            <w:r w:rsidDel="00000000" w:rsidR="00000000" w:rsidRPr="00000000">
              <w:rPr>
                <w:sz w:val="20"/>
                <w:szCs w:val="20"/>
                <w:rtl w:val="0"/>
              </w:rPr>
              <w:t xml:space="preserve">Gustavo Santis Mancipe</w:t>
            </w:r>
            <w:r w:rsidDel="00000000" w:rsidR="00000000" w:rsidRPr="00000000">
              <w:rPr>
                <w:rtl w:val="0"/>
              </w:rPr>
            </w:r>
          </w:p>
        </w:tc>
        <w:tc>
          <w:tcPr>
            <w:vAlign w:val="center"/>
          </w:tcPr>
          <w:p w:rsidR="00000000" w:rsidDel="00000000" w:rsidP="00000000" w:rsidRDefault="00000000" w:rsidRPr="00000000" w14:paraId="00000206">
            <w:pPr>
              <w:spacing w:after="120" w:line="240" w:lineRule="auto"/>
              <w:jc w:val="both"/>
              <w:rPr>
                <w:b w:val="1"/>
                <w:color w:val="000000"/>
                <w:sz w:val="20"/>
                <w:szCs w:val="20"/>
              </w:rPr>
            </w:pPr>
            <w:r w:rsidDel="00000000" w:rsidR="00000000" w:rsidRPr="00000000">
              <w:rPr>
                <w:sz w:val="20"/>
                <w:szCs w:val="20"/>
                <w:rtl w:val="0"/>
              </w:rPr>
              <w:t xml:space="preserve">Diseñador Instruccional</w:t>
            </w:r>
            <w:r w:rsidDel="00000000" w:rsidR="00000000" w:rsidRPr="00000000">
              <w:rPr>
                <w:rtl w:val="0"/>
              </w:rPr>
            </w:r>
          </w:p>
        </w:tc>
        <w:tc>
          <w:tcPr>
            <w:vAlign w:val="center"/>
          </w:tcPr>
          <w:p w:rsidR="00000000" w:rsidDel="00000000" w:rsidP="00000000" w:rsidRDefault="00000000" w:rsidRPr="00000000" w14:paraId="00000207">
            <w:pPr>
              <w:spacing w:after="120" w:line="240" w:lineRule="auto"/>
              <w:jc w:val="both"/>
              <w:rPr>
                <w:b w:val="1"/>
                <w:color w:val="000000"/>
                <w:sz w:val="20"/>
                <w:szCs w:val="20"/>
              </w:rPr>
            </w:pPr>
            <w:r w:rsidDel="00000000" w:rsidR="00000000" w:rsidRPr="00000000">
              <w:rPr>
                <w:sz w:val="20"/>
                <w:szCs w:val="20"/>
                <w:rtl w:val="0"/>
              </w:rPr>
              <w:t xml:space="preserve">Regional Distrito Capital - Centro de Gestión Industrial</w:t>
            </w:r>
            <w:r w:rsidDel="00000000" w:rsidR="00000000" w:rsidRPr="00000000">
              <w:rPr>
                <w:rtl w:val="0"/>
              </w:rPr>
            </w:r>
          </w:p>
        </w:tc>
        <w:tc>
          <w:tcPr>
            <w:vAlign w:val="center"/>
          </w:tcPr>
          <w:p w:rsidR="00000000" w:rsidDel="00000000" w:rsidP="00000000" w:rsidRDefault="00000000" w:rsidRPr="00000000" w14:paraId="00000208">
            <w:pPr>
              <w:spacing w:after="120" w:line="240" w:lineRule="auto"/>
              <w:jc w:val="both"/>
              <w:rPr>
                <w:b w:val="1"/>
                <w:color w:val="000000"/>
                <w:sz w:val="20"/>
                <w:szCs w:val="20"/>
              </w:rPr>
            </w:pPr>
            <w:r w:rsidDel="00000000" w:rsidR="00000000" w:rsidRPr="00000000">
              <w:rPr>
                <w:sz w:val="20"/>
                <w:szCs w:val="20"/>
                <w:rtl w:val="0"/>
              </w:rPr>
              <w:t xml:space="preserve">Junio de 2022</w:t>
            </w:r>
            <w:r w:rsidDel="00000000" w:rsidR="00000000" w:rsidRPr="00000000">
              <w:rPr>
                <w:rtl w:val="0"/>
              </w:rPr>
            </w:r>
          </w:p>
        </w:tc>
      </w:tr>
      <w:tr>
        <w:trPr>
          <w:cantSplit w:val="0"/>
          <w:trHeight w:val="994.921875" w:hRule="atLeast"/>
          <w:tblHeader w:val="0"/>
        </w:trPr>
        <w:tc>
          <w:tcPr>
            <w:vMerge w:val="continue"/>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20A">
            <w:pPr>
              <w:spacing w:after="120" w:line="240" w:lineRule="auto"/>
              <w:jc w:val="both"/>
              <w:rPr>
                <w:sz w:val="20"/>
                <w:szCs w:val="20"/>
              </w:rPr>
            </w:pPr>
            <w:r w:rsidDel="00000000" w:rsidR="00000000" w:rsidRPr="00000000">
              <w:rPr>
                <w:color w:val="181818"/>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20B">
            <w:pPr>
              <w:spacing w:after="120" w:line="240" w:lineRule="auto"/>
              <w:jc w:val="both"/>
              <w:rPr>
                <w:sz w:val="20"/>
                <w:szCs w:val="20"/>
              </w:rPr>
            </w:pPr>
            <w:r w:rsidDel="00000000" w:rsidR="00000000" w:rsidRPr="00000000">
              <w:rPr>
                <w:color w:val="181818"/>
                <w:sz w:val="20"/>
                <w:szCs w:val="20"/>
                <w:rtl w:val="0"/>
              </w:rPr>
              <w:t xml:space="preserve">Responsable Equipo Desarrollo Curricular</w:t>
            </w:r>
            <w:r w:rsidDel="00000000" w:rsidR="00000000" w:rsidRPr="00000000">
              <w:rPr>
                <w:rtl w:val="0"/>
              </w:rPr>
            </w:r>
          </w:p>
        </w:tc>
        <w:tc>
          <w:tcPr>
            <w:vAlign w:val="center"/>
          </w:tcPr>
          <w:p w:rsidR="00000000" w:rsidDel="00000000" w:rsidP="00000000" w:rsidRDefault="00000000" w:rsidRPr="00000000" w14:paraId="0000020C">
            <w:pPr>
              <w:spacing w:after="120" w:line="240" w:lineRule="auto"/>
              <w:jc w:val="both"/>
              <w:rPr>
                <w:sz w:val="20"/>
                <w:szCs w:val="20"/>
              </w:rPr>
            </w:pPr>
            <w:r w:rsidDel="00000000" w:rsidR="00000000" w:rsidRPr="00000000">
              <w:rPr>
                <w:color w:val="181818"/>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20D">
            <w:pPr>
              <w:spacing w:after="120" w:line="240" w:lineRule="auto"/>
              <w:jc w:val="both"/>
              <w:rPr>
                <w:sz w:val="20"/>
                <w:szCs w:val="20"/>
              </w:rPr>
            </w:pPr>
            <w:r w:rsidDel="00000000" w:rsidR="00000000" w:rsidRPr="00000000">
              <w:rPr>
                <w:sz w:val="20"/>
                <w:szCs w:val="20"/>
                <w:rtl w:val="0"/>
              </w:rPr>
              <w:t xml:space="preserve">Junio de 2022</w:t>
            </w:r>
          </w:p>
        </w:tc>
      </w:tr>
      <w:tr>
        <w:trPr>
          <w:cantSplit w:val="0"/>
          <w:trHeight w:val="340" w:hRule="atLeast"/>
          <w:tblHeader w:val="0"/>
        </w:trPr>
        <w:tc>
          <w:tcPr>
            <w:vMerge w:val="continue"/>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20F">
            <w:pPr>
              <w:spacing w:after="120" w:line="240" w:lineRule="auto"/>
              <w:jc w:val="both"/>
              <w:rPr>
                <w:sz w:val="20"/>
                <w:szCs w:val="20"/>
              </w:rPr>
            </w:pPr>
            <w:r w:rsidDel="00000000" w:rsidR="00000000" w:rsidRPr="00000000">
              <w:rPr>
                <w:sz w:val="20"/>
                <w:szCs w:val="20"/>
                <w:rtl w:val="0"/>
              </w:rPr>
              <w:t xml:space="preserve">Carolina Coca Salazar</w:t>
            </w:r>
          </w:p>
        </w:tc>
        <w:tc>
          <w:tcPr>
            <w:vAlign w:val="center"/>
          </w:tcPr>
          <w:p w:rsidR="00000000" w:rsidDel="00000000" w:rsidP="00000000" w:rsidRDefault="00000000" w:rsidRPr="00000000" w14:paraId="00000210">
            <w:pPr>
              <w:spacing w:after="120" w:line="240" w:lineRule="auto"/>
              <w:jc w:val="both"/>
              <w:rPr>
                <w:sz w:val="20"/>
                <w:szCs w:val="20"/>
              </w:rPr>
            </w:pPr>
            <w:r w:rsidDel="00000000" w:rsidR="00000000" w:rsidRPr="00000000">
              <w:rPr>
                <w:sz w:val="20"/>
                <w:szCs w:val="20"/>
                <w:rtl w:val="0"/>
              </w:rPr>
              <w:t xml:space="preserve">Asesora Metodológica</w:t>
            </w:r>
          </w:p>
        </w:tc>
        <w:tc>
          <w:tcPr>
            <w:vAlign w:val="center"/>
          </w:tcPr>
          <w:p w:rsidR="00000000" w:rsidDel="00000000" w:rsidP="00000000" w:rsidRDefault="00000000" w:rsidRPr="00000000" w14:paraId="00000211">
            <w:pPr>
              <w:spacing w:after="120" w:line="240" w:lineRule="auto"/>
              <w:jc w:val="both"/>
              <w:rPr>
                <w:sz w:val="20"/>
                <w:szCs w:val="20"/>
              </w:rPr>
            </w:pPr>
            <w:r w:rsidDel="00000000" w:rsidR="00000000" w:rsidRPr="00000000">
              <w:rPr>
                <w:sz w:val="20"/>
                <w:szCs w:val="20"/>
                <w:rtl w:val="0"/>
              </w:rPr>
              <w:t xml:space="preserve">Regional Distrito Capital – Centro de Diseño y Metrología </w:t>
            </w:r>
          </w:p>
        </w:tc>
        <w:tc>
          <w:tcPr>
            <w:vAlign w:val="center"/>
          </w:tcPr>
          <w:p w:rsidR="00000000" w:rsidDel="00000000" w:rsidP="00000000" w:rsidRDefault="00000000" w:rsidRPr="00000000" w14:paraId="00000212">
            <w:pPr>
              <w:spacing w:after="120" w:line="240" w:lineRule="auto"/>
              <w:jc w:val="both"/>
              <w:rPr>
                <w:sz w:val="20"/>
                <w:szCs w:val="20"/>
              </w:rPr>
            </w:pPr>
            <w:r w:rsidDel="00000000" w:rsidR="00000000" w:rsidRPr="00000000">
              <w:rPr>
                <w:sz w:val="20"/>
                <w:szCs w:val="20"/>
                <w:rtl w:val="0"/>
              </w:rPr>
              <w:t xml:space="preserve">Junio de 2022</w:t>
            </w:r>
          </w:p>
        </w:tc>
      </w:tr>
      <w:tr>
        <w:trPr>
          <w:cantSplit w:val="0"/>
          <w:trHeight w:val="340" w:hRule="atLeast"/>
          <w:tblHeader w:val="0"/>
        </w:trPr>
        <w:tc>
          <w:tcPr>
            <w:vMerge w:val="continue"/>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214">
            <w:pPr>
              <w:spacing w:after="120" w:line="240" w:lineRule="auto"/>
              <w:jc w:val="both"/>
              <w:rPr>
                <w:sz w:val="20"/>
                <w:szCs w:val="20"/>
              </w:rPr>
            </w:pPr>
            <w:r w:rsidDel="00000000" w:rsidR="00000000" w:rsidRPr="00000000">
              <w:rPr>
                <w:sz w:val="20"/>
                <w:szCs w:val="20"/>
                <w:rtl w:val="0"/>
              </w:rPr>
              <w:t xml:space="preserve">Sandra Patricia Hoyos Sepúlveda</w:t>
            </w:r>
          </w:p>
        </w:tc>
        <w:tc>
          <w:tcPr>
            <w:vAlign w:val="center"/>
          </w:tcPr>
          <w:p w:rsidR="00000000" w:rsidDel="00000000" w:rsidP="00000000" w:rsidRDefault="00000000" w:rsidRPr="00000000" w14:paraId="00000215">
            <w:pPr>
              <w:spacing w:after="120" w:line="240" w:lineRule="auto"/>
              <w:jc w:val="both"/>
              <w:rPr>
                <w:sz w:val="20"/>
                <w:szCs w:val="20"/>
              </w:rPr>
            </w:pPr>
            <w:r w:rsidDel="00000000" w:rsidR="00000000" w:rsidRPr="00000000">
              <w:rPr>
                <w:sz w:val="20"/>
                <w:szCs w:val="20"/>
                <w:rtl w:val="0"/>
              </w:rPr>
              <w:t xml:space="preserve">Corrección de estilo</w:t>
            </w:r>
          </w:p>
        </w:tc>
        <w:tc>
          <w:tcPr>
            <w:vAlign w:val="center"/>
          </w:tcPr>
          <w:p w:rsidR="00000000" w:rsidDel="00000000" w:rsidP="00000000" w:rsidRDefault="00000000" w:rsidRPr="00000000" w14:paraId="00000216">
            <w:pPr>
              <w:spacing w:after="120" w:line="240" w:lineRule="auto"/>
              <w:jc w:val="both"/>
              <w:rPr>
                <w:sz w:val="20"/>
                <w:szCs w:val="20"/>
              </w:rPr>
            </w:pPr>
            <w:r w:rsidDel="00000000" w:rsidR="00000000" w:rsidRPr="00000000">
              <w:rPr>
                <w:sz w:val="20"/>
                <w:szCs w:val="20"/>
                <w:rtl w:val="0"/>
              </w:rPr>
              <w:t xml:space="preserve">Regional Distrito Capital - Centro de Diseño y Metrología</w:t>
            </w:r>
          </w:p>
        </w:tc>
        <w:tc>
          <w:tcPr>
            <w:vAlign w:val="center"/>
          </w:tcPr>
          <w:p w:rsidR="00000000" w:rsidDel="00000000" w:rsidP="00000000" w:rsidRDefault="00000000" w:rsidRPr="00000000" w14:paraId="00000217">
            <w:pPr>
              <w:spacing w:after="120" w:line="240" w:lineRule="auto"/>
              <w:jc w:val="both"/>
              <w:rPr>
                <w:sz w:val="20"/>
                <w:szCs w:val="20"/>
              </w:rPr>
            </w:pPr>
            <w:r w:rsidDel="00000000" w:rsidR="00000000" w:rsidRPr="00000000">
              <w:rPr>
                <w:sz w:val="20"/>
                <w:szCs w:val="20"/>
                <w:rtl w:val="0"/>
              </w:rPr>
              <w:t xml:space="preserve">Junio de 2022</w:t>
            </w:r>
          </w:p>
        </w:tc>
      </w:tr>
    </w:tbl>
    <w:p w:rsidR="00000000" w:rsidDel="00000000" w:rsidP="00000000" w:rsidRDefault="00000000" w:rsidRPr="00000000" w14:paraId="00000218">
      <w:pPr>
        <w:spacing w:after="120" w:line="240" w:lineRule="auto"/>
        <w:jc w:val="both"/>
        <w:rPr>
          <w:color w:val="000000"/>
          <w:sz w:val="20"/>
          <w:szCs w:val="20"/>
        </w:rPr>
      </w:pPr>
      <w:r w:rsidDel="00000000" w:rsidR="00000000" w:rsidRPr="00000000">
        <w:rPr>
          <w:rtl w:val="0"/>
        </w:rPr>
      </w:r>
    </w:p>
    <w:p w:rsidR="00000000" w:rsidDel="00000000" w:rsidP="00000000" w:rsidRDefault="00000000" w:rsidRPr="00000000" w14:paraId="00000219">
      <w:pPr>
        <w:numPr>
          <w:ilvl w:val="0"/>
          <w:numId w:val="4"/>
        </w:numPr>
        <w:pBdr>
          <w:top w:space="0" w:sz="0" w:val="nil"/>
          <w:left w:space="0" w:sz="0" w:val="nil"/>
          <w:bottom w:space="0" w:sz="0" w:val="nil"/>
          <w:right w:space="0" w:sz="0" w:val="nil"/>
          <w:between w:space="0" w:sz="0" w:val="nil"/>
        </w:pBdr>
        <w:spacing w:after="120" w:line="24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120" w:line="240" w:lineRule="auto"/>
        <w:jc w:val="both"/>
        <w:rPr>
          <w:b w:val="1"/>
          <w:color w:val="000000"/>
          <w:sz w:val="20"/>
          <w:szCs w:val="20"/>
        </w:rPr>
      </w:pPr>
      <w:r w:rsidDel="00000000" w:rsidR="00000000" w:rsidRPr="00000000">
        <w:rPr>
          <w:b w:val="1"/>
          <w:color w:val="000000"/>
          <w:sz w:val="20"/>
          <w:szCs w:val="20"/>
          <w:rtl w:val="0"/>
        </w:rPr>
        <w:t xml:space="preserve">(Diligenciar únicamente si realiza ajustes a la Unidad Temática)</w:t>
      </w:r>
    </w:p>
    <w:p w:rsidR="00000000" w:rsidDel="00000000" w:rsidP="00000000" w:rsidRDefault="00000000" w:rsidRPr="00000000" w14:paraId="0000021B">
      <w:pPr>
        <w:spacing w:after="120" w:line="240" w:lineRule="auto"/>
        <w:jc w:val="both"/>
        <w:rPr>
          <w:color w:val="000000"/>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1C">
            <w:pPr>
              <w:spacing w:after="12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21D">
            <w:pPr>
              <w:spacing w:after="120" w:line="240" w:lineRule="auto"/>
              <w:jc w:val="both"/>
              <w:rPr>
                <w:b w:val="1"/>
                <w:color w:val="000000"/>
                <w:sz w:val="20"/>
                <w:szCs w:val="20"/>
              </w:rPr>
            </w:pPr>
            <w:r w:rsidDel="00000000" w:rsidR="00000000" w:rsidRPr="00000000">
              <w:rPr>
                <w:b w:val="1"/>
                <w:color w:val="000000"/>
                <w:sz w:val="20"/>
                <w:szCs w:val="20"/>
                <w:rtl w:val="0"/>
              </w:rPr>
              <w:t xml:space="preserve">Nombre</w:t>
            </w:r>
          </w:p>
        </w:tc>
        <w:tc>
          <w:tcPr/>
          <w:p w:rsidR="00000000" w:rsidDel="00000000" w:rsidP="00000000" w:rsidRDefault="00000000" w:rsidRPr="00000000" w14:paraId="0000021E">
            <w:pPr>
              <w:spacing w:after="120" w:line="240" w:lineRule="auto"/>
              <w:jc w:val="both"/>
              <w:rPr>
                <w:b w:val="1"/>
                <w:color w:val="000000"/>
                <w:sz w:val="20"/>
                <w:szCs w:val="20"/>
              </w:rPr>
            </w:pPr>
            <w:r w:rsidDel="00000000" w:rsidR="00000000" w:rsidRPr="00000000">
              <w:rPr>
                <w:b w:val="1"/>
                <w:color w:val="000000"/>
                <w:sz w:val="20"/>
                <w:szCs w:val="20"/>
                <w:rtl w:val="0"/>
              </w:rPr>
              <w:t xml:space="preserve">Cargo</w:t>
            </w:r>
          </w:p>
        </w:tc>
        <w:tc>
          <w:tcPr/>
          <w:p w:rsidR="00000000" w:rsidDel="00000000" w:rsidP="00000000" w:rsidRDefault="00000000" w:rsidRPr="00000000" w14:paraId="0000021F">
            <w:pPr>
              <w:spacing w:after="120" w:line="240" w:lineRule="auto"/>
              <w:jc w:val="both"/>
              <w:rPr>
                <w:b w:val="1"/>
                <w:color w:val="000000"/>
                <w:sz w:val="20"/>
                <w:szCs w:val="20"/>
              </w:rPr>
            </w:pPr>
            <w:r w:rsidDel="00000000" w:rsidR="00000000" w:rsidRPr="00000000">
              <w:rPr>
                <w:b w:val="1"/>
                <w:color w:val="000000"/>
                <w:sz w:val="20"/>
                <w:szCs w:val="20"/>
                <w:rtl w:val="0"/>
              </w:rPr>
              <w:t xml:space="preserve">Dependencia</w:t>
            </w:r>
          </w:p>
        </w:tc>
        <w:tc>
          <w:tcPr/>
          <w:p w:rsidR="00000000" w:rsidDel="00000000" w:rsidP="00000000" w:rsidRDefault="00000000" w:rsidRPr="00000000" w14:paraId="00000220">
            <w:pPr>
              <w:spacing w:after="120" w:line="240" w:lineRule="auto"/>
              <w:jc w:val="both"/>
              <w:rPr>
                <w:b w:val="1"/>
                <w:color w:val="000000"/>
                <w:sz w:val="20"/>
                <w:szCs w:val="20"/>
              </w:rPr>
            </w:pPr>
            <w:r w:rsidDel="00000000" w:rsidR="00000000" w:rsidRPr="00000000">
              <w:rPr>
                <w:b w:val="1"/>
                <w:color w:val="000000"/>
                <w:sz w:val="20"/>
                <w:szCs w:val="20"/>
                <w:rtl w:val="0"/>
              </w:rPr>
              <w:t xml:space="preserve">Fecha</w:t>
            </w:r>
          </w:p>
        </w:tc>
        <w:tc>
          <w:tcPr/>
          <w:p w:rsidR="00000000" w:rsidDel="00000000" w:rsidP="00000000" w:rsidRDefault="00000000" w:rsidRPr="00000000" w14:paraId="00000221">
            <w:pPr>
              <w:spacing w:after="120" w:line="240" w:lineRule="auto"/>
              <w:jc w:val="both"/>
              <w:rPr>
                <w:b w:val="1"/>
                <w:color w:val="000000"/>
                <w:sz w:val="20"/>
                <w:szCs w:val="20"/>
              </w:rPr>
            </w:pPr>
            <w:r w:rsidDel="00000000" w:rsidR="00000000" w:rsidRPr="00000000">
              <w:rPr>
                <w:b w:val="1"/>
                <w:color w:val="000000"/>
                <w:sz w:val="20"/>
                <w:szCs w:val="20"/>
                <w:rtl w:val="0"/>
              </w:rPr>
              <w:t xml:space="preserve">Razón del </w:t>
            </w:r>
            <w:r w:rsidDel="00000000" w:rsidR="00000000" w:rsidRPr="00000000">
              <w:rPr>
                <w:b w:val="1"/>
                <w:sz w:val="20"/>
                <w:szCs w:val="20"/>
                <w:rtl w:val="0"/>
              </w:rPr>
              <w:t xml:space="preserve">c</w:t>
            </w:r>
            <w:r w:rsidDel="00000000" w:rsidR="00000000" w:rsidRPr="00000000">
              <w:rPr>
                <w:b w:val="1"/>
                <w:color w:val="000000"/>
                <w:sz w:val="20"/>
                <w:szCs w:val="20"/>
                <w:rtl w:val="0"/>
              </w:rPr>
              <w:t xml:space="preserve">ambio</w:t>
            </w:r>
          </w:p>
        </w:tc>
      </w:tr>
      <w:tr>
        <w:trPr>
          <w:cantSplit w:val="0"/>
          <w:tblHeader w:val="0"/>
        </w:trPr>
        <w:tc>
          <w:tcPr/>
          <w:p w:rsidR="00000000" w:rsidDel="00000000" w:rsidP="00000000" w:rsidRDefault="00000000" w:rsidRPr="00000000" w14:paraId="00000222">
            <w:pPr>
              <w:spacing w:after="120" w:line="240" w:lineRule="auto"/>
              <w:jc w:val="both"/>
              <w:rPr>
                <w:b w:val="1"/>
                <w:color w:val="000000"/>
                <w:sz w:val="20"/>
                <w:szCs w:val="20"/>
              </w:rPr>
            </w:pPr>
            <w:r w:rsidDel="00000000" w:rsidR="00000000" w:rsidRPr="00000000">
              <w:rPr>
                <w:b w:val="1"/>
                <w:color w:val="000000"/>
                <w:sz w:val="20"/>
                <w:szCs w:val="20"/>
                <w:rtl w:val="0"/>
              </w:rPr>
              <w:t xml:space="preserve">Autor (es)</w:t>
            </w:r>
          </w:p>
        </w:tc>
        <w:tc>
          <w:tcPr/>
          <w:p w:rsidR="00000000" w:rsidDel="00000000" w:rsidP="00000000" w:rsidRDefault="00000000" w:rsidRPr="00000000" w14:paraId="00000223">
            <w:pPr>
              <w:spacing w:after="12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224">
            <w:pPr>
              <w:spacing w:after="12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225">
            <w:pPr>
              <w:spacing w:after="12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226">
            <w:pPr>
              <w:spacing w:after="120" w:line="240" w:lineRule="auto"/>
              <w:jc w:val="both"/>
              <w:rPr>
                <w:b w:val="1"/>
                <w:color w:val="000000"/>
                <w:sz w:val="20"/>
                <w:szCs w:val="20"/>
              </w:rPr>
            </w:pPr>
            <w:r w:rsidDel="00000000" w:rsidR="00000000" w:rsidRPr="00000000">
              <w:rPr>
                <w:rtl w:val="0"/>
              </w:rPr>
            </w:r>
          </w:p>
        </w:tc>
        <w:tc>
          <w:tcPr/>
          <w:p w:rsidR="00000000" w:rsidDel="00000000" w:rsidP="00000000" w:rsidRDefault="00000000" w:rsidRPr="00000000" w14:paraId="00000227">
            <w:pPr>
              <w:spacing w:after="120" w:line="240" w:lineRule="auto"/>
              <w:jc w:val="both"/>
              <w:rPr>
                <w:b w:val="1"/>
                <w:color w:val="000000"/>
                <w:sz w:val="20"/>
                <w:szCs w:val="20"/>
              </w:rPr>
            </w:pPr>
            <w:r w:rsidDel="00000000" w:rsidR="00000000" w:rsidRPr="00000000">
              <w:rPr>
                <w:rtl w:val="0"/>
              </w:rPr>
            </w:r>
          </w:p>
        </w:tc>
      </w:tr>
    </w:tbl>
    <w:p w:rsidR="00000000" w:rsidDel="00000000" w:rsidP="00000000" w:rsidRDefault="00000000" w:rsidRPr="00000000" w14:paraId="00000228">
      <w:pPr>
        <w:spacing w:after="120" w:line="240" w:lineRule="auto"/>
        <w:jc w:val="both"/>
        <w:rPr>
          <w:sz w:val="20"/>
          <w:szCs w:val="20"/>
        </w:rPr>
      </w:pP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stavo Santis Mancipe" w:id="11" w:date="2022-06-09T08:16:00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crear imagen infográfica de tal manera que al dar clic en cada uno de los elementos  se muestre una ventana emergente con la información correspondiente ubicada en el archivo:</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Anexos\Anexo2_CF01_normas.docx</w:t>
      </w:r>
    </w:p>
  </w:comment>
  <w:comment w:author="Gustavo Santis Mancipe" w:id="2" w:date="2022-06-08T18:31:00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CF001_1_aspectos_ambientales.pptx</w:t>
      </w:r>
    </w:p>
  </w:comment>
  <w:comment w:author="Gustavo Santis Mancipe" w:id="22" w:date="2022-06-09T09:33:00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imagen:</w:t>
        <w:br w:type="textWrapping"/>
        <w:t xml:space="preserve">https://www.freepik.es/foto-gratis/grupo-voluntarios-recogiendo-basura_2169923.htm#query=educacion%20ambiental&amp;position=4&amp;from_view=search</w:t>
      </w:r>
    </w:p>
  </w:comment>
  <w:comment w:author="Gustavo Santis Mancipe" w:id="15" w:date="2022-06-09T08:47:00Z">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CF001_3_conservacion_razones.pptx</w:t>
      </w:r>
    </w:p>
  </w:comment>
  <w:comment w:author="Gustavo Santis Mancipe" w:id="10" w:date="2022-06-09T08:10:00Z">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https://www.freepik.es/vector-gratis/concepto-propiedad-intelectual-ilustrado_10503510.htm#query=leyes&amp;position=2&amp;from_view=search</w:t>
      </w:r>
    </w:p>
  </w:comment>
  <w:comment w:author="Gustavo Santis Mancipe" w:id="32" w:date="2022-06-09T10:42:00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https://www.freepik.es/vector-gratis/ilustracion-concepto-documentos_4957415.htm#query=documentos&amp;position=20&amp;from_view=search</w:t>
      </w:r>
    </w:p>
  </w:comment>
  <w:comment w:author="Gustavo Santis Mancipe" w:id="20" w:date="2022-06-09T09:29:00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https://www.freepik.es/foto-gratis/anciano-ninos-planta_5598502.htm#query=educacion%20ambiental&amp;position=3&amp;from_view=search</w:t>
      </w:r>
    </w:p>
  </w:comment>
  <w:comment w:author="Gustavo Santis Mancipe" w:id="33" w:date="2022-06-09T10:49:00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https://www.freepik.es/vector-gratis/multitud-diversa-personas-diferentes-edades-razas_7732608.htm#query=comunidad&amp;position=2&amp;from_view=search</w:t>
      </w:r>
    </w:p>
  </w:comment>
  <w:comment w:author="Gustavo Santis Mancipe" w:id="23" w:date="2022-06-09T09:30:00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línea de tiempo</w:t>
      </w:r>
    </w:p>
  </w:comment>
  <w:comment w:author="Gustavo Santis Mancipe" w:id="7" w:date="2022-06-09T08:04:00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https://www.freepik.es/vector-gratis/empresario-sosteniendo-lapiz-gran-lista-verificacion-completa-marcas-graduacion_11879344.htm#query=normas&amp;position=3&amp;from_view=search</w:t>
      </w:r>
    </w:p>
  </w:comment>
  <w:comment w:author="Gustavo Santis Mancipe" w:id="29" w:date="2022-06-09T10:21:00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hombres-negocios-asiaticos-mujeres-negocios-que-reunen-intercambiar-ideas-sobre-aplicacion-planificacion-diseno-web-creativo-desarrollar-diseno-plantilla-proyectos-telefonos-moviles-que-trabajan-juntos-oficina-pequena_10075056.htm#query=plan&amp;position=1&amp;from_view=search</w:t>
      </w:r>
    </w:p>
  </w:comment>
  <w:comment w:author="Gustavo Santis Mancipe" w:id="24" w:date="2022-06-09T09:38:00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https://www.freepik.es/foto-gratis/todos-sonrien-escuchan-grupo-personas-conferencia-negocios-aula-moderna-dia_9694503.htm#query=capacitacion&amp;position=1&amp;from_view=search</w:t>
      </w:r>
    </w:p>
  </w:comment>
  <w:comment w:author="Gustavo Santis Mancipe" w:id="4" w:date="2022-06-09T07:22:00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CF001_2_impactos_ambientales.pptx</w:t>
      </w:r>
    </w:p>
  </w:comment>
  <w:comment w:author="Gustavo Santis Mancipe" w:id="28" w:date="2022-06-09T10:15:00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Abrir ventana modal con la siguiente información:</w:t>
        <w:br w:type="textWrapping"/>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fundamental de esta norma es brindar un apoyo hacia la protección ambiental y la armonización entre la prevención de la contaminación entendiendo las necesidades socioeconómicas de cada organización. La implementación de esta norma se podrá llevar a cabo en cualquier tipo de empresa que quiera mejorar y demostrar su compromiso con el cuidado del medio ambiente.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imagen: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https://www.freepik.es/vector-gratis/hombres-negocios-trabajando-mujer-gran-objetivo-flecha-metas-objetivos-negocio-crecer-planificar-concepto-establecimiento-metas-sobre-fondo-blanco_11668458.htm#query=objetivo&amp;position=11&amp;from_view=search</w:t>
      </w:r>
    </w:p>
  </w:comment>
  <w:comment w:author="Gustavo Santis Mancipe" w:id="31" w:date="2022-06-09T10:33:00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CF001_6_roles.pptx</w:t>
      </w:r>
    </w:p>
  </w:comment>
  <w:comment w:author="Gustavo Santis Mancipe" w:id="37" w:date="2022-06-08T18:35:00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CF001_Sintesis.docx</w:t>
      </w:r>
    </w:p>
  </w:comment>
  <w:comment w:author="Gustavo Santis Mancipe" w:id="16" w:date="2022-06-09T09:09:00Z">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imagen</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https://www.freepik.es/foto-gratis/concepto-ecologia-consumo-energia-contaminacion-mujer-complacida-flores-demuestra-planeta-dibujado-desechos-reciclables-alrededor-siendo-eco-activista_12930680.htm#query=promocion%20ambiental&amp;position=6&amp;from_view=search</w:t>
      </w:r>
    </w:p>
  </w:comment>
  <w:comment w:author="Gustavo Santis Mancipe" w:id="21" w:date="2022-06-09T09:31:00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Gustavo Santis Mancipe" w:id="17" w:date="2022-06-09T09:24:00Z">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Gustavo Santis Mancipe" w:id="14" w:date="2022-06-09T08:43:00Z">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https://www.freepik.es/vector-gratis/vector-doodle-medio-ambiente-concepto-energia-renovable_17224589.htm#query=Conservaci%C3%B3n%20Ambiental&amp;position=3&amp;from_view=search</w:t>
      </w:r>
    </w:p>
  </w:comment>
  <w:comment w:author="Gustavo Santis Mancipe" w:id="13" w:date="2022-06-09T08:36:00Z">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CF001_3_recursos_naturales.pptx</w:t>
      </w:r>
    </w:p>
  </w:comment>
  <w:comment w:author="Gustavo Santis Mancipe" w:id="26" w:date="2022-06-09T09:52:00Z">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CF001_5_tecnicas_educativas.pptx</w:t>
      </w:r>
    </w:p>
  </w:comment>
  <w:comment w:author="Gustavo Santis Mancipe" w:id="25" w:date="2022-06-09T09:42:0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CF001_5_tipo_capacitacion.pptx</w:t>
      </w:r>
    </w:p>
  </w:comment>
  <w:comment w:author="Gustavo Santis Mancipe" w:id="12" w:date="2022-06-09T08:31:00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https://www.freepik.es/foto-gratis/iot-agricultura-inteligente-fondo-arbol-plantacion-manual_17121716.htm#query=recursos%20naturales&amp;position=18&amp;from_view=search</w:t>
      </w:r>
    </w:p>
  </w:comment>
  <w:comment w:author="Gustavo Santis Mancipe" w:id="5" w:date="2022-06-09T07:27: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Gustavo Santis Mancipe" w:id="6" w:date="2022-06-09T07:27:00Z">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CF001_2_clasificacione_segun_propiedades.pptx</w:t>
      </w:r>
    </w:p>
  </w:comment>
  <w:comment w:author="Gustavo Santis Mancipe" w:id="3" w:date="2022-06-08T22:01: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https://www.freepik.es/vector-gratis/diseno-ecosistema-contaminacion-estilo-flat_2730078.htm#query=contaminaci%C3%B3n&amp;position=4&amp;from_view=search</w:t>
      </w:r>
    </w:p>
  </w:comment>
  <w:comment w:author="Gustavo Santis Mancipe" w:id="36" w:date="2022-06-09T11:17: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CF001_7_mecanismos_constitucionales.pptx</w:t>
      </w:r>
    </w:p>
  </w:comment>
  <w:comment w:author="Gustavo Santis Mancipe" w:id="30" w:date="2022-06-09T10:25:00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CF001_6_plan_accion.pptx</w:t>
      </w:r>
    </w:p>
  </w:comment>
  <w:comment w:author="Gustavo Santis Mancipe" w:id="34" w:date="2022-06-09T10:51:00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CF001_7_niveles.pptx</w:t>
      </w:r>
    </w:p>
  </w:comment>
  <w:comment w:author="Gustavo Santis Mancipe" w:id="35" w:date="2022-06-09T10:45:00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https://www.freepik.es/vector-gratis/sentencia-legal-aviso-judicial-decision-juez-sistema-judicial-abogado-abogado-estudiando-papeles-personaje-dibujos-animados_11667035.htm#query=constituci%C3%B3n&amp;position=1&amp;from_view=search</w:t>
      </w:r>
    </w:p>
  </w:comment>
  <w:comment w:author="Gustavo Santis Mancipe" w:id="1" w:date="2022-06-08T15:44:00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https://pixabay.com/es/illustrations/naturaleza-tierra-sustentabilidad-3294632/</w:t>
      </w:r>
    </w:p>
  </w:comment>
  <w:comment w:author="Gustavo Santis Mancipe" w:id="8" w:date="2022-06-09T08:05: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https://www.freepik.es/vector-gratis/gente-diminuta-pie-cerca-pendulo-aislado-ilustracion-plana_11235946.htm#query=impacto&amp;position=1&amp;from_view=search</w:t>
      </w:r>
    </w:p>
  </w:comment>
  <w:comment w:author="Gustavo Santis Mancipe" w:id="19" w:date="2022-06-09T09:25:00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Abrir ventana modal con la siguiente información: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promotores ambientales comunitarios son lideres que cuentan con altos grados de sensibilidad y responsabilidad social frente al desarrollo sostenible de las regiones en donde residen, son personas que mediante su constante interés por la comunidad y la solución de los problemas que afronten se han ganado su admiración y respeto. Son destacados por su vocación de servicio, por su saber y conocimiento que le permiten ofrecer respuestas acertadas para llegar a acuerdos entre los diferentes actores sociales. </w:t>
        <w:br w:type="textWrapping"/>
        <w:t xml:space="preserve">Agregar imagen</w:t>
        <w:br w:type="textWrapping"/>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https://www.freepik.es/foto-gratis/hombres-negocios-asiaticos-mujeres-negocios-que-reunen-intercambiar-ideas-sobre-aplicacion-planificacion-diseno-web-creativo-desarrollar-diseno-plantilla-proyectos-telefonos-moviles-que-trabajan-juntos-oficina-pequena_10075056.htm</w:t>
      </w:r>
    </w:p>
  </w:comment>
  <w:comment w:author="Gustavo Santis Mancipe" w:id="18" w:date="2022-06-09T09:21:0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Abrir ventana modal con la siguiente información: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Promotores Ambientales Comunitarios tienen dentro de sus objetivos la participación de la ciudadanía, en donde se agrupen y trabajen conjuntamente para darle solución a las problemáticas ambientales, la preservación de sus tradiciones culturales y el enfoque hacia una educación ambiental comprometida al desarrollo sostenible de cada región.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estrategia que se adelanta para suplir las necesidades del desarrollo territorial tiene como finalidad la dinamización de los procesos regionales a parte de la gestión de las corporaciones y entidades territoriales de las diferentes regiones, esto con el fin de fortalecer los procesos que estén directamente orientados a promover objetivos de desarrollo sostenible, que contribuyan a la construcción de una sociedad comprometida y enfocada en mejorar sus interacciones con el medio ambiente.</w:t>
        <w:br w:type="textWrapping"/>
        <w:t xml:space="preserve">Agregar imagen:</w:t>
        <w:br w:type="textWrapping"/>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https://www.freepik.es/vector-gratis/gente-diminuta-positiva-sentada-caminando-cerca-gran-objetivo-flecha-aislada-ilustracion-vectorial-plana-equipo-negocios-dibujos-animados-logrando-meta-o-objetivo-concepto-estrategia-logro-marketing_10613439.htm#query</w:t>
      </w:r>
    </w:p>
  </w:comment>
  <w:comment w:author="Gustavo Santis Mancipe" w:id="27" w:date="2022-06-09T10:11:0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imagen:</w:t>
        <w:br w:type="textWrapping"/>
        <w:t xml:space="preserve">https://www.freepik.es/vector-gratis/ilustracion-concepto-ingenieros-control-calidad_7119020.htm#query=iso&amp;position=5&amp;from_view=search</w:t>
      </w:r>
    </w:p>
  </w:comment>
  <w:comment w:author="Gustavo Santis Mancipe" w:id="9" w:date="2022-06-09T09:07:0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Gustavo Santis Mancipe" w:id="0" w:date="2022-06-08T18:20:00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para desarrollar el recurso se encuentra la carpeta Formatos_DI archivo:</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CF001_introduccion.pptx</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2B" w15:done="0"/>
  <w15:commentEx w15:paraId="0000022E" w15:done="0"/>
  <w15:commentEx w15:paraId="0000022F" w15:done="0"/>
  <w15:commentEx w15:paraId="00000232" w15:done="0"/>
  <w15:commentEx w15:paraId="00000233" w15:done="0"/>
  <w15:commentEx w15:paraId="00000234" w15:done="0"/>
  <w15:commentEx w15:paraId="00000235" w15:done="0"/>
  <w15:commentEx w15:paraId="00000236" w15:done="0"/>
  <w15:commentEx w15:paraId="00000237" w15:done="0"/>
  <w15:commentEx w15:paraId="00000238" w15:done="0"/>
  <w15:commentEx w15:paraId="00000239" w15:done="0"/>
  <w15:commentEx w15:paraId="0000023A" w15:done="0"/>
  <w15:commentEx w15:paraId="0000023D" w15:done="0"/>
  <w15:commentEx w15:paraId="00000243" w15:done="0"/>
  <w15:commentEx w15:paraId="00000246" w15:done="0"/>
  <w15:commentEx w15:paraId="00000249" w15:done="0"/>
  <w15:commentEx w15:paraId="0000024B" w15:done="0"/>
  <w15:commentEx w15:paraId="0000024C" w15:done="0"/>
  <w15:commentEx w15:paraId="0000024D" w15:done="0"/>
  <w15:commentEx w15:paraId="0000024E" w15:done="0"/>
  <w15:commentEx w15:paraId="00000251" w15:done="0"/>
  <w15:commentEx w15:paraId="00000254" w15:done="0"/>
  <w15:commentEx w15:paraId="00000257" w15:done="0"/>
  <w15:commentEx w15:paraId="00000258" w15:done="0"/>
  <w15:commentEx w15:paraId="00000259" w15:done="0"/>
  <w15:commentEx w15:paraId="0000025C" w15:paraIdParent="00000259" w15:done="0"/>
  <w15:commentEx w15:paraId="0000025D" w15:done="0"/>
  <w15:commentEx w15:paraId="00000260" w15:done="0"/>
  <w15:commentEx w15:paraId="00000263" w15:done="0"/>
  <w15:commentEx w15:paraId="00000266" w15:done="0"/>
  <w15:commentEx w15:paraId="00000267" w15:done="0"/>
  <w15:commentEx w15:paraId="00000268" w15:done="0"/>
  <w15:commentEx w15:paraId="00000269" w15:done="0"/>
  <w15:commentEx w15:paraId="0000026E" w15:done="0"/>
  <w15:commentEx w15:paraId="00000273" w15:done="0"/>
  <w15:commentEx w15:paraId="00000274" w15:done="0"/>
  <w15:commentEx w15:paraId="00000275" w15:done="0"/>
  <w15:commentEx w15:paraId="0000027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360" w:hanging="360"/>
      </w:pPr>
      <w:rPr>
        <w:b w:val="1"/>
        <w:color w:val="00000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501" w:hanging="360"/>
      </w:pPr>
      <w:rPr>
        <w:rFonts w:ascii="Noto Sans Symbols" w:cs="Noto Sans Symbols" w:eastAsia="Noto Sans Symbols" w:hAnsi="Noto Sans Symbols"/>
      </w:rPr>
    </w:lvl>
    <w:lvl w:ilvl="1">
      <w:start w:val="1"/>
      <w:numFmt w:val="bullet"/>
      <w:lvlText w:val="o"/>
      <w:lvlJc w:val="left"/>
      <w:pPr>
        <w:ind w:left="1221" w:hanging="360"/>
      </w:pPr>
      <w:rPr>
        <w:rFonts w:ascii="Courier New" w:cs="Courier New" w:eastAsia="Courier New" w:hAnsi="Courier New"/>
      </w:rPr>
    </w:lvl>
    <w:lvl w:ilvl="2">
      <w:start w:val="1"/>
      <w:numFmt w:val="bullet"/>
      <w:lvlText w:val="▪"/>
      <w:lvlJc w:val="left"/>
      <w:pPr>
        <w:ind w:left="1941" w:hanging="360"/>
      </w:pPr>
      <w:rPr>
        <w:rFonts w:ascii="Noto Sans Symbols" w:cs="Noto Sans Symbols" w:eastAsia="Noto Sans Symbols" w:hAnsi="Noto Sans Symbols"/>
      </w:rPr>
    </w:lvl>
    <w:lvl w:ilvl="3">
      <w:start w:val="1"/>
      <w:numFmt w:val="bullet"/>
      <w:lvlText w:val="●"/>
      <w:lvlJc w:val="left"/>
      <w:pPr>
        <w:ind w:left="2661" w:hanging="360"/>
      </w:pPr>
      <w:rPr>
        <w:rFonts w:ascii="Noto Sans Symbols" w:cs="Noto Sans Symbols" w:eastAsia="Noto Sans Symbols" w:hAnsi="Noto Sans Symbols"/>
      </w:rPr>
    </w:lvl>
    <w:lvl w:ilvl="4">
      <w:start w:val="1"/>
      <w:numFmt w:val="bullet"/>
      <w:lvlText w:val="o"/>
      <w:lvlJc w:val="left"/>
      <w:pPr>
        <w:ind w:left="3381" w:hanging="360"/>
      </w:pPr>
      <w:rPr>
        <w:rFonts w:ascii="Courier New" w:cs="Courier New" w:eastAsia="Courier New" w:hAnsi="Courier New"/>
      </w:rPr>
    </w:lvl>
    <w:lvl w:ilvl="5">
      <w:start w:val="1"/>
      <w:numFmt w:val="bullet"/>
      <w:lvlText w:val="▪"/>
      <w:lvlJc w:val="left"/>
      <w:pPr>
        <w:ind w:left="4101" w:hanging="360"/>
      </w:pPr>
      <w:rPr>
        <w:rFonts w:ascii="Noto Sans Symbols" w:cs="Noto Sans Symbols" w:eastAsia="Noto Sans Symbols" w:hAnsi="Noto Sans Symbols"/>
      </w:rPr>
    </w:lvl>
    <w:lvl w:ilvl="6">
      <w:start w:val="1"/>
      <w:numFmt w:val="bullet"/>
      <w:lvlText w:val="●"/>
      <w:lvlJc w:val="left"/>
      <w:pPr>
        <w:ind w:left="4821" w:hanging="360"/>
      </w:pPr>
      <w:rPr>
        <w:rFonts w:ascii="Noto Sans Symbols" w:cs="Noto Sans Symbols" w:eastAsia="Noto Sans Symbols" w:hAnsi="Noto Sans Symbols"/>
      </w:rPr>
    </w:lvl>
    <w:lvl w:ilvl="7">
      <w:start w:val="1"/>
      <w:numFmt w:val="bullet"/>
      <w:lvlText w:val="o"/>
      <w:lvlJc w:val="left"/>
      <w:pPr>
        <w:ind w:left="5541" w:hanging="360"/>
      </w:pPr>
      <w:rPr>
        <w:rFonts w:ascii="Courier New" w:cs="Courier New" w:eastAsia="Courier New" w:hAnsi="Courier New"/>
      </w:rPr>
    </w:lvl>
    <w:lvl w:ilvl="8">
      <w:start w:val="1"/>
      <w:numFmt w:val="bullet"/>
      <w:lvlText w:val="▪"/>
      <w:lvlJc w:val="left"/>
      <w:pPr>
        <w:ind w:left="626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150BA"/>
    <w:pPr>
      <w:spacing w:after="0" w:line="276" w:lineRule="auto"/>
    </w:pPr>
    <w:rPr>
      <w:rFonts w:ascii="Arial" w:cs="Arial" w:eastAsia="Arial" w:hAnsi="Arial"/>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9150BA"/>
    <w:pPr>
      <w:spacing w:after="0" w:line="240" w:lineRule="auto"/>
    </w:pPr>
    <w:rPr>
      <w:rFonts w:ascii="Arial" w:cs="Arial" w:eastAsia="Arial" w:hAnsi="Arial"/>
      <w:lang w:eastAsia="es-C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9150BA"/>
    <w:pPr>
      <w:spacing w:after="100" w:afterAutospacing="1" w:before="100" w:beforeAutospacing="1" w:line="240" w:lineRule="auto"/>
    </w:pPr>
    <w:rPr>
      <w:rFonts w:ascii="Times New Roman" w:cs="Times New Roman" w:eastAsia="Times New Roman" w:hAnsi="Times New Roman"/>
      <w:sz w:val="24"/>
      <w:szCs w:val="24"/>
    </w:rPr>
  </w:style>
  <w:style w:type="paragraph" w:styleId="Prrafodelista">
    <w:name w:val="List Paragraph"/>
    <w:basedOn w:val="Normal"/>
    <w:uiPriority w:val="34"/>
    <w:qFormat w:val="1"/>
    <w:rsid w:val="009150BA"/>
    <w:pPr>
      <w:ind w:left="720"/>
      <w:contextualSpacing w:val="1"/>
    </w:pPr>
  </w:style>
  <w:style w:type="character" w:styleId="Hipervnculo">
    <w:name w:val="Hyperlink"/>
    <w:basedOn w:val="Fuentedeprrafopredeter"/>
    <w:uiPriority w:val="99"/>
    <w:unhideWhenUsed w:val="1"/>
    <w:rsid w:val="009150BA"/>
    <w:rPr>
      <w:color w:val="0563c1" w:themeColor="hyperlink"/>
      <w:u w:val="single"/>
    </w:rPr>
  </w:style>
  <w:style w:type="character" w:styleId="Textoennegrita">
    <w:name w:val="Strong"/>
    <w:basedOn w:val="Fuentedeprrafopredeter"/>
    <w:uiPriority w:val="22"/>
    <w:qFormat w:val="1"/>
    <w:rsid w:val="00F81272"/>
    <w:rPr>
      <w:b w:val="1"/>
      <w:bCs w:val="1"/>
    </w:rPr>
  </w:style>
  <w:style w:type="character" w:styleId="nfasis">
    <w:name w:val="Emphasis"/>
    <w:basedOn w:val="Fuentedeprrafopredeter"/>
    <w:uiPriority w:val="20"/>
    <w:qFormat w:val="1"/>
    <w:rsid w:val="00F81272"/>
    <w:rPr>
      <w:i w:val="1"/>
      <w:iCs w:val="1"/>
    </w:rPr>
  </w:style>
  <w:style w:type="character" w:styleId="UnresolvedMention" w:customStyle="1">
    <w:name w:val="Unresolved Mention"/>
    <w:basedOn w:val="Fuentedeprrafopredeter"/>
    <w:uiPriority w:val="99"/>
    <w:semiHidden w:val="1"/>
    <w:unhideWhenUsed w:val="1"/>
    <w:rsid w:val="001157AF"/>
    <w:rPr>
      <w:color w:val="605e5c"/>
      <w:shd w:color="auto" w:fill="e1dfdd" w:val="clear"/>
    </w:rPr>
  </w:style>
  <w:style w:type="paragraph" w:styleId="Revisin">
    <w:name w:val="Revision"/>
    <w:hidden w:val="1"/>
    <w:uiPriority w:val="99"/>
    <w:semiHidden w:val="1"/>
    <w:rsid w:val="007E3094"/>
    <w:pPr>
      <w:spacing w:after="0" w:line="240" w:lineRule="auto"/>
    </w:pPr>
    <w:rPr>
      <w:rFonts w:ascii="Arial" w:cs="Arial" w:eastAsia="Arial" w:hAnsi="Arial"/>
      <w:lang w:eastAsia="es-CO"/>
    </w:rPr>
  </w:style>
  <w:style w:type="character" w:styleId="Refdecomentario">
    <w:name w:val="annotation reference"/>
    <w:basedOn w:val="Fuentedeprrafopredeter"/>
    <w:uiPriority w:val="99"/>
    <w:semiHidden w:val="1"/>
    <w:unhideWhenUsed w:val="1"/>
    <w:rsid w:val="00B62A05"/>
    <w:rPr>
      <w:sz w:val="16"/>
      <w:szCs w:val="16"/>
    </w:rPr>
  </w:style>
  <w:style w:type="paragraph" w:styleId="Textocomentario">
    <w:name w:val="annotation text"/>
    <w:basedOn w:val="Normal"/>
    <w:link w:val="TextocomentarioCar"/>
    <w:uiPriority w:val="99"/>
    <w:unhideWhenUsed w:val="1"/>
    <w:rsid w:val="00B62A05"/>
    <w:pPr>
      <w:spacing w:line="240" w:lineRule="auto"/>
    </w:pPr>
    <w:rPr>
      <w:sz w:val="20"/>
      <w:szCs w:val="20"/>
    </w:rPr>
  </w:style>
  <w:style w:type="character" w:styleId="TextocomentarioCar" w:customStyle="1">
    <w:name w:val="Texto comentario Car"/>
    <w:basedOn w:val="Fuentedeprrafopredeter"/>
    <w:link w:val="Textocomentario"/>
    <w:uiPriority w:val="99"/>
    <w:rsid w:val="00B62A05"/>
    <w:rPr>
      <w:rFonts w:ascii="Arial" w:cs="Arial" w:eastAsia="Arial" w:hAnsi="Arial"/>
      <w:sz w:val="20"/>
      <w:szCs w:val="20"/>
      <w:lang w:eastAsia="es-CO"/>
    </w:rPr>
  </w:style>
  <w:style w:type="paragraph" w:styleId="Asuntodelcomentario">
    <w:name w:val="annotation subject"/>
    <w:basedOn w:val="Textocomentario"/>
    <w:next w:val="Textocomentario"/>
    <w:link w:val="AsuntodelcomentarioCar"/>
    <w:uiPriority w:val="99"/>
    <w:semiHidden w:val="1"/>
    <w:unhideWhenUsed w:val="1"/>
    <w:rsid w:val="00B62A05"/>
    <w:rPr>
      <w:b w:val="1"/>
      <w:bCs w:val="1"/>
    </w:rPr>
  </w:style>
  <w:style w:type="character" w:styleId="AsuntodelcomentarioCar" w:customStyle="1">
    <w:name w:val="Asunto del comentario Car"/>
    <w:basedOn w:val="TextocomentarioCar"/>
    <w:link w:val="Asuntodelcomentario"/>
    <w:uiPriority w:val="99"/>
    <w:semiHidden w:val="1"/>
    <w:rsid w:val="00B62A05"/>
    <w:rPr>
      <w:rFonts w:ascii="Arial" w:cs="Arial" w:eastAsia="Arial" w:hAnsi="Arial"/>
      <w:b w:val="1"/>
      <w:bCs w:val="1"/>
      <w:sz w:val="20"/>
      <w:szCs w:val="20"/>
      <w:lang w:eastAsia="es-CO"/>
    </w:rPr>
  </w:style>
  <w:style w:type="character" w:styleId="cf01" w:customStyle="1">
    <w:name w:val="cf01"/>
    <w:basedOn w:val="Fuentedeprrafopredeter"/>
    <w:rsid w:val="00B0790E"/>
    <w:rPr>
      <w:rFonts w:ascii="Segoe UI" w:cs="Segoe UI" w:hAnsi="Segoe UI" w:hint="default"/>
      <w:sz w:val="18"/>
      <w:szCs w:val="18"/>
    </w:rPr>
  </w:style>
  <w:style w:type="character" w:styleId="cf11" w:customStyle="1">
    <w:name w:val="cf11"/>
    <w:basedOn w:val="Fuentedeprrafopredeter"/>
    <w:rsid w:val="00B0790E"/>
    <w:rPr>
      <w:rFonts w:ascii="Segoe UI" w:cs="Segoe UI" w:hAnsi="Segoe UI" w:hint="default"/>
      <w:b w:val="1"/>
      <w:bCs w:val="1"/>
      <w:sz w:val="18"/>
      <w:szCs w:val="18"/>
    </w:rPr>
  </w:style>
  <w:style w:type="character" w:styleId="Hipervnculovisitado">
    <w:name w:val="FollowedHyperlink"/>
    <w:basedOn w:val="Fuentedeprrafopredeter"/>
    <w:uiPriority w:val="99"/>
    <w:semiHidden w:val="1"/>
    <w:unhideWhenUsed w:val="1"/>
    <w:rsid w:val="0023697F"/>
    <w:rPr>
      <w:color w:val="954f72" w:themeColor="followedHyperlink"/>
      <w:u w:val="single"/>
    </w:rPr>
  </w:style>
  <w:style w:type="paragraph" w:styleId="Textodeglobo">
    <w:name w:val="Balloon Text"/>
    <w:basedOn w:val="Normal"/>
    <w:link w:val="TextodegloboCar"/>
    <w:uiPriority w:val="99"/>
    <w:semiHidden w:val="1"/>
    <w:unhideWhenUsed w:val="1"/>
    <w:rsid w:val="008E287C"/>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8E287C"/>
    <w:rPr>
      <w:rFonts w:ascii="Segoe UI" w:cs="Segoe UI" w:eastAsia="Arial" w:hAnsi="Segoe UI"/>
      <w:sz w:val="18"/>
      <w:szCs w:val="18"/>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42" Type="http://schemas.openxmlformats.org/officeDocument/2006/relationships/image" Target="media/image23.jpg"/><Relationship Id="rId41" Type="http://schemas.openxmlformats.org/officeDocument/2006/relationships/image" Target="media/image6.png"/><Relationship Id="rId44" Type="http://schemas.openxmlformats.org/officeDocument/2006/relationships/image" Target="media/image7.png"/><Relationship Id="rId43" Type="http://schemas.openxmlformats.org/officeDocument/2006/relationships/image" Target="media/image34.jpg"/><Relationship Id="rId46" Type="http://schemas.openxmlformats.org/officeDocument/2006/relationships/image" Target="media/image8.png"/><Relationship Id="rId45" Type="http://schemas.openxmlformats.org/officeDocument/2006/relationships/image" Target="media/image33.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1.png"/><Relationship Id="rId48" Type="http://schemas.openxmlformats.org/officeDocument/2006/relationships/hyperlink" Target="https://www.youtube.com/watch?v=_jl2o3uk5P8" TargetMode="External"/><Relationship Id="rId47" Type="http://schemas.openxmlformats.org/officeDocument/2006/relationships/image" Target="media/image26.png"/><Relationship Id="rId49" Type="http://schemas.openxmlformats.org/officeDocument/2006/relationships/hyperlink" Target="https://www.youtube.com/watch?v=_jl2o3uk5P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5.png"/><Relationship Id="rId30" Type="http://schemas.openxmlformats.org/officeDocument/2006/relationships/image" Target="media/image12.jpg"/><Relationship Id="rId33" Type="http://schemas.openxmlformats.org/officeDocument/2006/relationships/image" Target="media/image11.jpg"/><Relationship Id="rId32" Type="http://schemas.openxmlformats.org/officeDocument/2006/relationships/image" Target="media/image20.png"/><Relationship Id="rId35" Type="http://schemas.openxmlformats.org/officeDocument/2006/relationships/image" Target="media/image31.png"/><Relationship Id="rId34" Type="http://schemas.openxmlformats.org/officeDocument/2006/relationships/hyperlink" Target="https://www.cofide.mx/" TargetMode="External"/><Relationship Id="rId37" Type="http://schemas.openxmlformats.org/officeDocument/2006/relationships/hyperlink" Target="https://www.uazuay.edu.ec/sites/default/files/public/TECNICAS-EDUCATIVAS.pdf" TargetMode="External"/><Relationship Id="rId36" Type="http://schemas.openxmlformats.org/officeDocument/2006/relationships/image" Target="media/image32.png"/><Relationship Id="rId39" Type="http://schemas.openxmlformats.org/officeDocument/2006/relationships/image" Target="media/image10.jpg"/><Relationship Id="rId38" Type="http://schemas.openxmlformats.org/officeDocument/2006/relationships/image" Target="media/image18.png"/><Relationship Id="rId20" Type="http://schemas.openxmlformats.org/officeDocument/2006/relationships/hyperlink" Target="https://concepto.de/seres-vivos/" TargetMode="External"/><Relationship Id="rId22" Type="http://schemas.openxmlformats.org/officeDocument/2006/relationships/hyperlink" Target="https://concepto.de/territorio/" TargetMode="External"/><Relationship Id="rId21" Type="http://schemas.openxmlformats.org/officeDocument/2006/relationships/hyperlink" Target="https://concepto.de/planeta-tierra/" TargetMode="External"/><Relationship Id="rId24" Type="http://schemas.openxmlformats.org/officeDocument/2006/relationships/image" Target="media/image2.jpg"/><Relationship Id="rId23" Type="http://schemas.openxmlformats.org/officeDocument/2006/relationships/image" Target="media/image29.png"/><Relationship Id="rId60" Type="http://schemas.openxmlformats.org/officeDocument/2006/relationships/hyperlink" Target="https://archivo.minambiente.gov.co/index.php/ordenamiento-ambiental-territorial-y-coordinacion-del-sina/educacion-y-participacion/programa-nacional-de-promotoria-ambiental-comunitaria" TargetMode="External"/><Relationship Id="rId26" Type="http://schemas.openxmlformats.org/officeDocument/2006/relationships/image" Target="media/image17.jpg"/><Relationship Id="rId25" Type="http://schemas.openxmlformats.org/officeDocument/2006/relationships/image" Target="media/image27.png"/><Relationship Id="rId28" Type="http://schemas.openxmlformats.org/officeDocument/2006/relationships/image" Target="media/image16.png"/><Relationship Id="rId27" Type="http://schemas.openxmlformats.org/officeDocument/2006/relationships/image" Target="media/image13.png"/><Relationship Id="rId29" Type="http://schemas.openxmlformats.org/officeDocument/2006/relationships/image" Target="media/image9.jpg"/><Relationship Id="rId51" Type="http://schemas.openxmlformats.org/officeDocument/2006/relationships/hyperlink" Target="https://www.youtube.com/watch?v=MCKH5xk8X-g" TargetMode="External"/><Relationship Id="rId50" Type="http://schemas.openxmlformats.org/officeDocument/2006/relationships/hyperlink" Target="https://www.youtube.com/watch?v=MCKH5xk8X-g" TargetMode="External"/><Relationship Id="rId53" Type="http://schemas.openxmlformats.org/officeDocument/2006/relationships/hyperlink" Target="https://www.youtube.com/watch?v=XPeC4Fw_T10" TargetMode="External"/><Relationship Id="rId52" Type="http://schemas.openxmlformats.org/officeDocument/2006/relationships/hyperlink" Target="https://www.youtube.com/watch?v=XPeC4Fw_T10" TargetMode="External"/><Relationship Id="rId11" Type="http://schemas.openxmlformats.org/officeDocument/2006/relationships/image" Target="media/image22.png"/><Relationship Id="rId55" Type="http://schemas.openxmlformats.org/officeDocument/2006/relationships/hyperlink" Target="https://bit.ly/3MZIV4X" TargetMode="External"/><Relationship Id="rId10" Type="http://schemas.openxmlformats.org/officeDocument/2006/relationships/image" Target="media/image30.jpg"/><Relationship Id="rId54" Type="http://schemas.openxmlformats.org/officeDocument/2006/relationships/hyperlink" Target="https://bit.ly/3Qrktfr" TargetMode="External"/><Relationship Id="rId13" Type="http://schemas.openxmlformats.org/officeDocument/2006/relationships/image" Target="media/image19.png"/><Relationship Id="rId57" Type="http://schemas.openxmlformats.org/officeDocument/2006/relationships/hyperlink" Target="https://bit.ly/2EYyVdx" TargetMode="External"/><Relationship Id="rId12" Type="http://schemas.openxmlformats.org/officeDocument/2006/relationships/image" Target="media/image28.jpg"/><Relationship Id="rId56" Type="http://schemas.openxmlformats.org/officeDocument/2006/relationships/hyperlink" Target="https://bit.ly/3xXA13t" TargetMode="External"/><Relationship Id="rId15" Type="http://schemas.openxmlformats.org/officeDocument/2006/relationships/image" Target="media/image25.jpg"/><Relationship Id="rId59" Type="http://schemas.openxmlformats.org/officeDocument/2006/relationships/hyperlink" Target="https://bit.ly/3xXXnpG" TargetMode="External"/><Relationship Id="rId14" Type="http://schemas.openxmlformats.org/officeDocument/2006/relationships/image" Target="media/image24.png"/><Relationship Id="rId58" Type="http://schemas.openxmlformats.org/officeDocument/2006/relationships/hyperlink" Target="https://bit.ly/3NTqekx" TargetMode="External"/><Relationship Id="rId17" Type="http://schemas.openxmlformats.org/officeDocument/2006/relationships/image" Target="media/image3.jpg"/><Relationship Id="rId16" Type="http://schemas.openxmlformats.org/officeDocument/2006/relationships/image" Target="media/image1.jpg"/><Relationship Id="rId19" Type="http://schemas.openxmlformats.org/officeDocument/2006/relationships/image" Target="media/image4.jpg"/><Relationship Id="rId18"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l9B9EysxsNrrpWeZBlpiR6SjyA==">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2022-06-14T16:58:00Z</dcterms:created>
  <dc:creator>victor.ardila94@gmail.com</dc:creator>
</cp:coreProperties>
</file>